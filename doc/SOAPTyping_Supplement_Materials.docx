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9080E" w:rsidRDefault="00B9080E">
      <w:pPr>
        <w:pStyle w:val="2"/>
        <w:rPr>
          <w:rFonts w:ascii="Georgia" w:hAnsi="Georgia" w:cs="Times New Roman"/>
        </w:rPr>
      </w:pPr>
      <w:bookmarkStart w:id="0" w:name="_Hlk482951027"/>
      <w:bookmarkEnd w:id="0"/>
    </w:p>
    <w:sdt>
      <w:sdtPr>
        <w:rPr>
          <w:rFonts w:ascii="Georgia" w:eastAsiaTheme="minorEastAsia" w:hAnsi="Georgia" w:cs="Times New Roman"/>
          <w:color w:val="auto"/>
          <w:kern w:val="2"/>
          <w:sz w:val="21"/>
          <w:szCs w:val="22"/>
          <w:lang w:val="zh-CN"/>
        </w:rPr>
        <w:id w:val="1628052670"/>
        <w:docPartObj>
          <w:docPartGallery w:val="Table of Contents"/>
          <w:docPartUnique/>
        </w:docPartObj>
      </w:sdtPr>
      <w:sdtEndPr>
        <w:rPr>
          <w:rFonts w:eastAsia="宋体"/>
          <w:b/>
          <w:bCs/>
          <w:kern w:val="0"/>
          <w:sz w:val="24"/>
          <w:szCs w:val="24"/>
        </w:rPr>
      </w:sdtEndPr>
      <w:sdtContent>
        <w:p w:rsidR="00B9080E" w:rsidRDefault="00615854" w:rsidP="003313AF">
          <w:pPr>
            <w:pStyle w:val="TOC1"/>
            <w:jc w:val="center"/>
            <w:rPr>
              <w:rFonts w:ascii="Georgia" w:hAnsi="Georgia" w:cs="Times New Roman"/>
            </w:rPr>
          </w:pPr>
          <w:r>
            <w:rPr>
              <w:rFonts w:ascii="Georgia" w:hAnsi="Georgia" w:cs="Times New Roman"/>
              <w:lang w:val="zh-CN"/>
            </w:rPr>
            <w:t>SOAPTyping Supplement materials</w:t>
          </w:r>
        </w:p>
        <w:p w:rsidR="00EA40FC" w:rsidRDefault="00615854">
          <w:pPr>
            <w:pStyle w:val="TOC2"/>
            <w:tabs>
              <w:tab w:val="left" w:pos="840"/>
              <w:tab w:val="right" w:leader="dot" w:pos="13228"/>
            </w:tabs>
            <w:ind w:left="480"/>
            <w:rPr>
              <w:rFonts w:asciiTheme="minorHAnsi" w:eastAsiaTheme="minorEastAsia" w:hAnsiTheme="minorHAnsi" w:cstheme="minorBidi"/>
              <w:noProof/>
              <w:kern w:val="2"/>
              <w:sz w:val="21"/>
            </w:rPr>
          </w:pPr>
          <w:r>
            <w:rPr>
              <w:rFonts w:ascii="Georgia" w:hAnsi="Georgia" w:cs="Times New Roman"/>
              <w:b/>
              <w:bCs/>
              <w:lang w:val="zh-CN"/>
            </w:rPr>
            <w:fldChar w:fldCharType="begin"/>
          </w:r>
          <w:r>
            <w:rPr>
              <w:rFonts w:ascii="Georgia" w:hAnsi="Georgia" w:cs="Times New Roman"/>
              <w:b/>
              <w:bCs/>
              <w:lang w:val="zh-CN"/>
            </w:rPr>
            <w:instrText xml:space="preserve"> TOC \o "1-3" \h \z \u </w:instrText>
          </w:r>
          <w:r>
            <w:rPr>
              <w:rFonts w:ascii="Georgia" w:hAnsi="Georgia" w:cs="Times New Roman"/>
              <w:b/>
              <w:bCs/>
              <w:lang w:val="zh-CN"/>
            </w:rPr>
            <w:fldChar w:fldCharType="separate"/>
          </w:r>
          <w:hyperlink w:anchor="_Toc35114912" w:history="1">
            <w:r w:rsidR="00EA40FC" w:rsidRPr="006D6DBF">
              <w:rPr>
                <w:rStyle w:val="af5"/>
                <w:rFonts w:ascii="Georgia" w:hAnsi="Georgia" w:cs="Times New Roman"/>
                <w:noProof/>
              </w:rPr>
              <w:t>1.</w:t>
            </w:r>
            <w:r w:rsidR="00EA40FC">
              <w:rPr>
                <w:rFonts w:asciiTheme="minorHAnsi" w:eastAsiaTheme="minorEastAsia" w:hAnsiTheme="minorHAnsi" w:cstheme="minorBidi"/>
                <w:noProof/>
                <w:kern w:val="2"/>
                <w:sz w:val="21"/>
              </w:rPr>
              <w:tab/>
            </w:r>
            <w:r w:rsidR="00EA40FC" w:rsidRPr="006D6DBF">
              <w:rPr>
                <w:rStyle w:val="af5"/>
                <w:rFonts w:ascii="Georgia" w:hAnsi="Georgia" w:cs="Times New Roman"/>
                <w:noProof/>
              </w:rPr>
              <w:t>Software architecture and function description</w:t>
            </w:r>
            <w:r w:rsidR="00EA40FC">
              <w:rPr>
                <w:noProof/>
                <w:webHidden/>
              </w:rPr>
              <w:tab/>
            </w:r>
            <w:r w:rsidR="00EA40FC">
              <w:rPr>
                <w:noProof/>
                <w:webHidden/>
              </w:rPr>
              <w:fldChar w:fldCharType="begin"/>
            </w:r>
            <w:r w:rsidR="00EA40FC">
              <w:rPr>
                <w:noProof/>
                <w:webHidden/>
              </w:rPr>
              <w:instrText xml:space="preserve"> PAGEREF _Toc35114912 \h </w:instrText>
            </w:r>
            <w:r w:rsidR="00EA40FC">
              <w:rPr>
                <w:noProof/>
                <w:webHidden/>
              </w:rPr>
            </w:r>
            <w:r w:rsidR="00EA40FC">
              <w:rPr>
                <w:noProof/>
                <w:webHidden/>
              </w:rPr>
              <w:fldChar w:fldCharType="separate"/>
            </w:r>
            <w:r w:rsidR="00EA40FC">
              <w:rPr>
                <w:noProof/>
                <w:webHidden/>
              </w:rPr>
              <w:t>2</w:t>
            </w:r>
            <w:r w:rsidR="00EA40FC">
              <w:rPr>
                <w:noProof/>
                <w:webHidden/>
              </w:rPr>
              <w:fldChar w:fldCharType="end"/>
            </w:r>
          </w:hyperlink>
        </w:p>
        <w:p w:rsidR="00EA40FC" w:rsidRDefault="00EA40FC">
          <w:pPr>
            <w:pStyle w:val="TOC3"/>
            <w:tabs>
              <w:tab w:val="left" w:pos="1470"/>
              <w:tab w:val="right" w:leader="dot" w:pos="13228"/>
            </w:tabs>
            <w:ind w:left="960"/>
            <w:rPr>
              <w:rFonts w:asciiTheme="minorHAnsi" w:eastAsiaTheme="minorEastAsia" w:hAnsiTheme="minorHAnsi" w:cstheme="minorBidi"/>
              <w:noProof/>
              <w:kern w:val="2"/>
              <w:sz w:val="21"/>
            </w:rPr>
          </w:pPr>
          <w:hyperlink w:anchor="_Toc35114913" w:history="1">
            <w:r w:rsidRPr="006D6DBF">
              <w:rPr>
                <w:rStyle w:val="af5"/>
                <w:rFonts w:ascii="Georgia" w:hAnsi="Georgia" w:cs="Times New Roman"/>
                <w:noProof/>
              </w:rPr>
              <w:t>1.1</w:t>
            </w:r>
            <w:r>
              <w:rPr>
                <w:rFonts w:asciiTheme="minorHAnsi" w:eastAsiaTheme="minorEastAsia" w:hAnsiTheme="minorHAnsi" w:cstheme="minorBidi"/>
                <w:noProof/>
                <w:kern w:val="2"/>
                <w:sz w:val="21"/>
              </w:rPr>
              <w:tab/>
            </w:r>
            <w:r w:rsidRPr="006D6DBF">
              <w:rPr>
                <w:rStyle w:val="af5"/>
                <w:rFonts w:ascii="Georgia" w:hAnsi="Georgia" w:cs="Times New Roman"/>
                <w:noProof/>
              </w:rPr>
              <w:t>Visualization module</w:t>
            </w:r>
            <w:r>
              <w:rPr>
                <w:noProof/>
                <w:webHidden/>
              </w:rPr>
              <w:tab/>
            </w:r>
            <w:r>
              <w:rPr>
                <w:noProof/>
                <w:webHidden/>
              </w:rPr>
              <w:fldChar w:fldCharType="begin"/>
            </w:r>
            <w:r>
              <w:rPr>
                <w:noProof/>
                <w:webHidden/>
              </w:rPr>
              <w:instrText xml:space="preserve"> PAGEREF _Toc35114913 \h </w:instrText>
            </w:r>
            <w:r>
              <w:rPr>
                <w:noProof/>
                <w:webHidden/>
              </w:rPr>
            </w:r>
            <w:r>
              <w:rPr>
                <w:noProof/>
                <w:webHidden/>
              </w:rPr>
              <w:fldChar w:fldCharType="separate"/>
            </w:r>
            <w:r>
              <w:rPr>
                <w:noProof/>
                <w:webHidden/>
              </w:rPr>
              <w:t>2</w:t>
            </w:r>
            <w:r>
              <w:rPr>
                <w:noProof/>
                <w:webHidden/>
              </w:rPr>
              <w:fldChar w:fldCharType="end"/>
            </w:r>
          </w:hyperlink>
        </w:p>
        <w:p w:rsidR="00EA40FC" w:rsidRDefault="00EA40FC">
          <w:pPr>
            <w:pStyle w:val="TOC3"/>
            <w:tabs>
              <w:tab w:val="left" w:pos="1470"/>
              <w:tab w:val="right" w:leader="dot" w:pos="13228"/>
            </w:tabs>
            <w:ind w:left="960"/>
            <w:rPr>
              <w:rFonts w:asciiTheme="minorHAnsi" w:eastAsiaTheme="minorEastAsia" w:hAnsiTheme="minorHAnsi" w:cstheme="minorBidi"/>
              <w:noProof/>
              <w:kern w:val="2"/>
              <w:sz w:val="21"/>
            </w:rPr>
          </w:pPr>
          <w:hyperlink w:anchor="_Toc35114914" w:history="1">
            <w:r w:rsidRPr="006D6DBF">
              <w:rPr>
                <w:rStyle w:val="af5"/>
                <w:rFonts w:ascii="Georgia" w:hAnsi="Georgia" w:cs="Times New Roman"/>
                <w:noProof/>
              </w:rPr>
              <w:t>1.2</w:t>
            </w:r>
            <w:r>
              <w:rPr>
                <w:rFonts w:asciiTheme="minorHAnsi" w:eastAsiaTheme="minorEastAsia" w:hAnsiTheme="minorHAnsi" w:cstheme="minorBidi"/>
                <w:noProof/>
                <w:kern w:val="2"/>
                <w:sz w:val="21"/>
              </w:rPr>
              <w:tab/>
            </w:r>
            <w:r w:rsidRPr="006D6DBF">
              <w:rPr>
                <w:rStyle w:val="af5"/>
                <w:rFonts w:ascii="Georgia" w:hAnsi="Georgia" w:cs="Times New Roman"/>
                <w:noProof/>
              </w:rPr>
              <w:t>Database module</w:t>
            </w:r>
            <w:r>
              <w:rPr>
                <w:noProof/>
                <w:webHidden/>
              </w:rPr>
              <w:tab/>
            </w:r>
            <w:r>
              <w:rPr>
                <w:noProof/>
                <w:webHidden/>
              </w:rPr>
              <w:fldChar w:fldCharType="begin"/>
            </w:r>
            <w:r>
              <w:rPr>
                <w:noProof/>
                <w:webHidden/>
              </w:rPr>
              <w:instrText xml:space="preserve"> PAGEREF _Toc35114914 \h </w:instrText>
            </w:r>
            <w:r>
              <w:rPr>
                <w:noProof/>
                <w:webHidden/>
              </w:rPr>
            </w:r>
            <w:r>
              <w:rPr>
                <w:noProof/>
                <w:webHidden/>
              </w:rPr>
              <w:fldChar w:fldCharType="separate"/>
            </w:r>
            <w:r>
              <w:rPr>
                <w:noProof/>
                <w:webHidden/>
              </w:rPr>
              <w:t>4</w:t>
            </w:r>
            <w:r>
              <w:rPr>
                <w:noProof/>
                <w:webHidden/>
              </w:rPr>
              <w:fldChar w:fldCharType="end"/>
            </w:r>
          </w:hyperlink>
        </w:p>
        <w:p w:rsidR="00EA40FC" w:rsidRDefault="00EA40FC">
          <w:pPr>
            <w:pStyle w:val="TOC2"/>
            <w:tabs>
              <w:tab w:val="left" w:pos="840"/>
              <w:tab w:val="right" w:leader="dot" w:pos="13228"/>
            </w:tabs>
            <w:ind w:left="480"/>
            <w:rPr>
              <w:rFonts w:asciiTheme="minorHAnsi" w:eastAsiaTheme="minorEastAsia" w:hAnsiTheme="minorHAnsi" w:cstheme="minorBidi"/>
              <w:noProof/>
              <w:kern w:val="2"/>
              <w:sz w:val="21"/>
            </w:rPr>
          </w:pPr>
          <w:hyperlink w:anchor="_Toc35114915" w:history="1">
            <w:r w:rsidRPr="006D6DBF">
              <w:rPr>
                <w:rStyle w:val="af5"/>
                <w:rFonts w:ascii="Georgia" w:hAnsi="Georgia" w:cs="Times New Roman"/>
                <w:noProof/>
              </w:rPr>
              <w:t>2.</w:t>
            </w:r>
            <w:r>
              <w:rPr>
                <w:rFonts w:asciiTheme="minorHAnsi" w:eastAsiaTheme="minorEastAsia" w:hAnsiTheme="minorHAnsi" w:cstheme="minorBidi"/>
                <w:noProof/>
                <w:kern w:val="2"/>
                <w:sz w:val="21"/>
              </w:rPr>
              <w:tab/>
            </w:r>
            <w:r w:rsidRPr="006D6DBF">
              <w:rPr>
                <w:rStyle w:val="af5"/>
                <w:rFonts w:ascii="Georgia" w:hAnsi="Georgia" w:cs="Times New Roman"/>
                <w:noProof/>
              </w:rPr>
              <w:t>Best practices / propositional workflow</w:t>
            </w:r>
            <w:r>
              <w:rPr>
                <w:noProof/>
                <w:webHidden/>
              </w:rPr>
              <w:tab/>
            </w:r>
            <w:r>
              <w:rPr>
                <w:noProof/>
                <w:webHidden/>
              </w:rPr>
              <w:fldChar w:fldCharType="begin"/>
            </w:r>
            <w:r>
              <w:rPr>
                <w:noProof/>
                <w:webHidden/>
              </w:rPr>
              <w:instrText xml:space="preserve"> PAGEREF _Toc35114915 \h </w:instrText>
            </w:r>
            <w:r>
              <w:rPr>
                <w:noProof/>
                <w:webHidden/>
              </w:rPr>
            </w:r>
            <w:r>
              <w:rPr>
                <w:noProof/>
                <w:webHidden/>
              </w:rPr>
              <w:fldChar w:fldCharType="separate"/>
            </w:r>
            <w:r>
              <w:rPr>
                <w:noProof/>
                <w:webHidden/>
              </w:rPr>
              <w:t>5</w:t>
            </w:r>
            <w:r>
              <w:rPr>
                <w:noProof/>
                <w:webHidden/>
              </w:rPr>
              <w:fldChar w:fldCharType="end"/>
            </w:r>
          </w:hyperlink>
        </w:p>
        <w:p w:rsidR="00EA40FC" w:rsidRDefault="00EA40FC">
          <w:pPr>
            <w:pStyle w:val="TOC3"/>
            <w:tabs>
              <w:tab w:val="left" w:pos="1470"/>
              <w:tab w:val="right" w:leader="dot" w:pos="13228"/>
            </w:tabs>
            <w:ind w:left="960"/>
            <w:rPr>
              <w:rFonts w:asciiTheme="minorHAnsi" w:eastAsiaTheme="minorEastAsia" w:hAnsiTheme="minorHAnsi" w:cstheme="minorBidi"/>
              <w:noProof/>
              <w:kern w:val="2"/>
              <w:sz w:val="21"/>
            </w:rPr>
          </w:pPr>
          <w:hyperlink w:anchor="_Toc35114916" w:history="1">
            <w:r w:rsidRPr="006D6DBF">
              <w:rPr>
                <w:rStyle w:val="af5"/>
                <w:rFonts w:ascii="Georgia" w:hAnsi="Georgia" w:cs="Times New Roman"/>
                <w:noProof/>
              </w:rPr>
              <w:t>2.1</w:t>
            </w:r>
            <w:r>
              <w:rPr>
                <w:rFonts w:asciiTheme="minorHAnsi" w:eastAsiaTheme="minorEastAsia" w:hAnsiTheme="minorHAnsi" w:cstheme="minorBidi"/>
                <w:noProof/>
                <w:kern w:val="2"/>
                <w:sz w:val="21"/>
              </w:rPr>
              <w:tab/>
            </w:r>
            <w:r w:rsidRPr="006D6DBF">
              <w:rPr>
                <w:rStyle w:val="af5"/>
                <w:rFonts w:ascii="Georgia" w:hAnsi="Georgia" w:cs="Times New Roman"/>
                <w:noProof/>
              </w:rPr>
              <w:t>Load ABIF files</w:t>
            </w:r>
            <w:r>
              <w:rPr>
                <w:noProof/>
                <w:webHidden/>
              </w:rPr>
              <w:tab/>
            </w:r>
            <w:r>
              <w:rPr>
                <w:noProof/>
                <w:webHidden/>
              </w:rPr>
              <w:fldChar w:fldCharType="begin"/>
            </w:r>
            <w:r>
              <w:rPr>
                <w:noProof/>
                <w:webHidden/>
              </w:rPr>
              <w:instrText xml:space="preserve"> PAGEREF _Toc35114916 \h </w:instrText>
            </w:r>
            <w:r>
              <w:rPr>
                <w:noProof/>
                <w:webHidden/>
              </w:rPr>
            </w:r>
            <w:r>
              <w:rPr>
                <w:noProof/>
                <w:webHidden/>
              </w:rPr>
              <w:fldChar w:fldCharType="separate"/>
            </w:r>
            <w:r>
              <w:rPr>
                <w:noProof/>
                <w:webHidden/>
              </w:rPr>
              <w:t>6</w:t>
            </w:r>
            <w:r>
              <w:rPr>
                <w:noProof/>
                <w:webHidden/>
              </w:rPr>
              <w:fldChar w:fldCharType="end"/>
            </w:r>
          </w:hyperlink>
        </w:p>
        <w:p w:rsidR="00EA40FC" w:rsidRDefault="00EA40FC">
          <w:pPr>
            <w:pStyle w:val="TOC3"/>
            <w:tabs>
              <w:tab w:val="left" w:pos="1470"/>
              <w:tab w:val="right" w:leader="dot" w:pos="13228"/>
            </w:tabs>
            <w:ind w:left="960"/>
            <w:rPr>
              <w:rFonts w:asciiTheme="minorHAnsi" w:eastAsiaTheme="minorEastAsia" w:hAnsiTheme="minorHAnsi" w:cstheme="minorBidi"/>
              <w:noProof/>
              <w:kern w:val="2"/>
              <w:sz w:val="21"/>
            </w:rPr>
          </w:pPr>
          <w:hyperlink w:anchor="_Toc35114917" w:history="1">
            <w:r w:rsidRPr="006D6DBF">
              <w:rPr>
                <w:rStyle w:val="af5"/>
                <w:rFonts w:ascii="Georgia" w:hAnsi="Georgia" w:cs="Times New Roman"/>
                <w:noProof/>
              </w:rPr>
              <w:t>2.2</w:t>
            </w:r>
            <w:r>
              <w:rPr>
                <w:rFonts w:asciiTheme="minorHAnsi" w:eastAsiaTheme="minorEastAsia" w:hAnsiTheme="minorHAnsi" w:cstheme="minorBidi"/>
                <w:noProof/>
                <w:kern w:val="2"/>
                <w:sz w:val="21"/>
              </w:rPr>
              <w:tab/>
            </w:r>
            <w:r w:rsidRPr="006D6DBF">
              <w:rPr>
                <w:rStyle w:val="af5"/>
                <w:rFonts w:ascii="Georgia" w:hAnsi="Georgia" w:cs="Times New Roman"/>
                <w:noProof/>
              </w:rPr>
              <w:t>Select sequence files in Sample List</w:t>
            </w:r>
            <w:r>
              <w:rPr>
                <w:noProof/>
                <w:webHidden/>
              </w:rPr>
              <w:tab/>
            </w:r>
            <w:r>
              <w:rPr>
                <w:noProof/>
                <w:webHidden/>
              </w:rPr>
              <w:fldChar w:fldCharType="begin"/>
            </w:r>
            <w:r>
              <w:rPr>
                <w:noProof/>
                <w:webHidden/>
              </w:rPr>
              <w:instrText xml:space="preserve"> PAGEREF _Toc35114917 \h </w:instrText>
            </w:r>
            <w:r>
              <w:rPr>
                <w:noProof/>
                <w:webHidden/>
              </w:rPr>
            </w:r>
            <w:r>
              <w:rPr>
                <w:noProof/>
                <w:webHidden/>
              </w:rPr>
              <w:fldChar w:fldCharType="separate"/>
            </w:r>
            <w:r>
              <w:rPr>
                <w:noProof/>
                <w:webHidden/>
              </w:rPr>
              <w:t>7</w:t>
            </w:r>
            <w:r>
              <w:rPr>
                <w:noProof/>
                <w:webHidden/>
              </w:rPr>
              <w:fldChar w:fldCharType="end"/>
            </w:r>
          </w:hyperlink>
        </w:p>
        <w:p w:rsidR="00EA40FC" w:rsidRDefault="00EA40FC">
          <w:pPr>
            <w:pStyle w:val="TOC3"/>
            <w:tabs>
              <w:tab w:val="left" w:pos="1470"/>
              <w:tab w:val="right" w:leader="dot" w:pos="13228"/>
            </w:tabs>
            <w:ind w:left="960"/>
            <w:rPr>
              <w:rFonts w:asciiTheme="minorHAnsi" w:eastAsiaTheme="minorEastAsia" w:hAnsiTheme="minorHAnsi" w:cstheme="minorBidi"/>
              <w:noProof/>
              <w:kern w:val="2"/>
              <w:sz w:val="21"/>
            </w:rPr>
          </w:pPr>
          <w:hyperlink w:anchor="_Toc35114918" w:history="1">
            <w:r w:rsidRPr="006D6DBF">
              <w:rPr>
                <w:rStyle w:val="af5"/>
                <w:rFonts w:ascii="Georgia" w:hAnsi="Georgia" w:cs="Times New Roman"/>
                <w:noProof/>
              </w:rPr>
              <w:t>2.3</w:t>
            </w:r>
            <w:r>
              <w:rPr>
                <w:rFonts w:asciiTheme="minorHAnsi" w:eastAsiaTheme="minorEastAsia" w:hAnsiTheme="minorHAnsi" w:cstheme="minorBidi"/>
                <w:noProof/>
                <w:kern w:val="2"/>
                <w:sz w:val="21"/>
              </w:rPr>
              <w:tab/>
            </w:r>
            <w:r w:rsidRPr="006D6DBF">
              <w:rPr>
                <w:rStyle w:val="af5"/>
                <w:rFonts w:ascii="Georgia" w:hAnsi="Georgia" w:cs="Times New Roman"/>
                <w:noProof/>
              </w:rPr>
              <w:t>Check mismatched positions</w:t>
            </w:r>
            <w:r>
              <w:rPr>
                <w:noProof/>
                <w:webHidden/>
              </w:rPr>
              <w:tab/>
            </w:r>
            <w:r>
              <w:rPr>
                <w:noProof/>
                <w:webHidden/>
              </w:rPr>
              <w:fldChar w:fldCharType="begin"/>
            </w:r>
            <w:r>
              <w:rPr>
                <w:noProof/>
                <w:webHidden/>
              </w:rPr>
              <w:instrText xml:space="preserve"> PAGEREF _Toc35114918 \h </w:instrText>
            </w:r>
            <w:r>
              <w:rPr>
                <w:noProof/>
                <w:webHidden/>
              </w:rPr>
            </w:r>
            <w:r>
              <w:rPr>
                <w:noProof/>
                <w:webHidden/>
              </w:rPr>
              <w:fldChar w:fldCharType="separate"/>
            </w:r>
            <w:r>
              <w:rPr>
                <w:noProof/>
                <w:webHidden/>
              </w:rPr>
              <w:t>7</w:t>
            </w:r>
            <w:r>
              <w:rPr>
                <w:noProof/>
                <w:webHidden/>
              </w:rPr>
              <w:fldChar w:fldCharType="end"/>
            </w:r>
          </w:hyperlink>
        </w:p>
        <w:p w:rsidR="00EA40FC" w:rsidRDefault="00EA40FC">
          <w:pPr>
            <w:pStyle w:val="TOC3"/>
            <w:tabs>
              <w:tab w:val="left" w:pos="1470"/>
              <w:tab w:val="right" w:leader="dot" w:pos="13228"/>
            </w:tabs>
            <w:ind w:left="960"/>
            <w:rPr>
              <w:rFonts w:asciiTheme="minorHAnsi" w:eastAsiaTheme="minorEastAsia" w:hAnsiTheme="minorHAnsi" w:cstheme="minorBidi"/>
              <w:noProof/>
              <w:kern w:val="2"/>
              <w:sz w:val="21"/>
            </w:rPr>
          </w:pPr>
          <w:hyperlink w:anchor="_Toc35114919" w:history="1">
            <w:r w:rsidRPr="006D6DBF">
              <w:rPr>
                <w:rStyle w:val="af5"/>
                <w:rFonts w:ascii="Georgia" w:hAnsi="Georgia" w:cs="Times New Roman"/>
                <w:noProof/>
              </w:rPr>
              <w:t>2.4</w:t>
            </w:r>
            <w:r>
              <w:rPr>
                <w:rFonts w:asciiTheme="minorHAnsi" w:eastAsiaTheme="minorEastAsia" w:hAnsiTheme="minorHAnsi" w:cstheme="minorBidi"/>
                <w:noProof/>
                <w:kern w:val="2"/>
                <w:sz w:val="21"/>
              </w:rPr>
              <w:tab/>
            </w:r>
            <w:r w:rsidRPr="006D6DBF">
              <w:rPr>
                <w:rStyle w:val="af5"/>
                <w:rFonts w:ascii="Georgia" w:hAnsi="Georgia" w:cs="Times New Roman"/>
                <w:noProof/>
              </w:rPr>
              <w:t>Examine the allele match list</w:t>
            </w:r>
            <w:r>
              <w:rPr>
                <w:noProof/>
                <w:webHidden/>
              </w:rPr>
              <w:tab/>
            </w:r>
            <w:r>
              <w:rPr>
                <w:noProof/>
                <w:webHidden/>
              </w:rPr>
              <w:fldChar w:fldCharType="begin"/>
            </w:r>
            <w:r>
              <w:rPr>
                <w:noProof/>
                <w:webHidden/>
              </w:rPr>
              <w:instrText xml:space="preserve"> PAGEREF _Toc35114919 \h </w:instrText>
            </w:r>
            <w:r>
              <w:rPr>
                <w:noProof/>
                <w:webHidden/>
              </w:rPr>
            </w:r>
            <w:r>
              <w:rPr>
                <w:noProof/>
                <w:webHidden/>
              </w:rPr>
              <w:fldChar w:fldCharType="separate"/>
            </w:r>
            <w:r>
              <w:rPr>
                <w:noProof/>
                <w:webHidden/>
              </w:rPr>
              <w:t>7</w:t>
            </w:r>
            <w:r>
              <w:rPr>
                <w:noProof/>
                <w:webHidden/>
              </w:rPr>
              <w:fldChar w:fldCharType="end"/>
            </w:r>
          </w:hyperlink>
        </w:p>
        <w:p w:rsidR="00EA40FC" w:rsidRDefault="00EA40FC">
          <w:pPr>
            <w:pStyle w:val="TOC3"/>
            <w:tabs>
              <w:tab w:val="left" w:pos="1470"/>
              <w:tab w:val="right" w:leader="dot" w:pos="13228"/>
            </w:tabs>
            <w:ind w:left="960"/>
            <w:rPr>
              <w:rFonts w:asciiTheme="minorHAnsi" w:eastAsiaTheme="minorEastAsia" w:hAnsiTheme="minorHAnsi" w:cstheme="minorBidi"/>
              <w:noProof/>
              <w:kern w:val="2"/>
              <w:sz w:val="21"/>
            </w:rPr>
          </w:pPr>
          <w:hyperlink w:anchor="_Toc35114920" w:history="1">
            <w:r w:rsidRPr="006D6DBF">
              <w:rPr>
                <w:rStyle w:val="af5"/>
                <w:rFonts w:ascii="Georgia" w:hAnsi="Georgia" w:cs="Times New Roman"/>
                <w:noProof/>
              </w:rPr>
              <w:t>2.5</w:t>
            </w:r>
            <w:r>
              <w:rPr>
                <w:rFonts w:asciiTheme="minorHAnsi" w:eastAsiaTheme="minorEastAsia" w:hAnsiTheme="minorHAnsi" w:cstheme="minorBidi"/>
                <w:noProof/>
                <w:kern w:val="2"/>
                <w:sz w:val="21"/>
              </w:rPr>
              <w:tab/>
            </w:r>
            <w:r w:rsidRPr="006D6DBF">
              <w:rPr>
                <w:rStyle w:val="af5"/>
                <w:rFonts w:ascii="Georgia" w:hAnsi="Georgia" w:cs="Times New Roman"/>
                <w:noProof/>
              </w:rPr>
              <w:t xml:space="preserve"> Save and import unfinished jobs</w:t>
            </w:r>
            <w:r>
              <w:rPr>
                <w:noProof/>
                <w:webHidden/>
              </w:rPr>
              <w:tab/>
            </w:r>
            <w:r>
              <w:rPr>
                <w:noProof/>
                <w:webHidden/>
              </w:rPr>
              <w:fldChar w:fldCharType="begin"/>
            </w:r>
            <w:r>
              <w:rPr>
                <w:noProof/>
                <w:webHidden/>
              </w:rPr>
              <w:instrText xml:space="preserve"> PAGEREF _Toc35114920 \h </w:instrText>
            </w:r>
            <w:r>
              <w:rPr>
                <w:noProof/>
                <w:webHidden/>
              </w:rPr>
            </w:r>
            <w:r>
              <w:rPr>
                <w:noProof/>
                <w:webHidden/>
              </w:rPr>
              <w:fldChar w:fldCharType="separate"/>
            </w:r>
            <w:r>
              <w:rPr>
                <w:noProof/>
                <w:webHidden/>
              </w:rPr>
              <w:t>7</w:t>
            </w:r>
            <w:r>
              <w:rPr>
                <w:noProof/>
                <w:webHidden/>
              </w:rPr>
              <w:fldChar w:fldCharType="end"/>
            </w:r>
          </w:hyperlink>
        </w:p>
        <w:p w:rsidR="00EA40FC" w:rsidRDefault="00EA40FC">
          <w:pPr>
            <w:pStyle w:val="TOC3"/>
            <w:tabs>
              <w:tab w:val="left" w:pos="1470"/>
              <w:tab w:val="right" w:leader="dot" w:pos="13228"/>
            </w:tabs>
            <w:ind w:left="960"/>
            <w:rPr>
              <w:rFonts w:asciiTheme="minorHAnsi" w:eastAsiaTheme="minorEastAsia" w:hAnsiTheme="minorHAnsi" w:cstheme="minorBidi"/>
              <w:noProof/>
              <w:kern w:val="2"/>
              <w:sz w:val="21"/>
            </w:rPr>
          </w:pPr>
          <w:hyperlink w:anchor="_Toc35114921" w:history="1">
            <w:r w:rsidRPr="006D6DBF">
              <w:rPr>
                <w:rStyle w:val="af5"/>
                <w:rFonts w:ascii="Georgia" w:hAnsi="Georgia" w:cs="Times New Roman"/>
                <w:noProof/>
              </w:rPr>
              <w:t>2.6</w:t>
            </w:r>
            <w:r>
              <w:rPr>
                <w:rFonts w:asciiTheme="minorHAnsi" w:eastAsiaTheme="minorEastAsia" w:hAnsiTheme="minorHAnsi" w:cstheme="minorBidi"/>
                <w:noProof/>
                <w:kern w:val="2"/>
                <w:sz w:val="21"/>
              </w:rPr>
              <w:tab/>
            </w:r>
            <w:r w:rsidRPr="006D6DBF">
              <w:rPr>
                <w:rStyle w:val="af5"/>
                <w:rFonts w:ascii="Georgia" w:hAnsi="Georgia" w:cs="Times New Roman"/>
                <w:noProof/>
              </w:rPr>
              <w:t>GSSP prediction system</w:t>
            </w:r>
            <w:r>
              <w:rPr>
                <w:noProof/>
                <w:webHidden/>
              </w:rPr>
              <w:tab/>
            </w:r>
            <w:r>
              <w:rPr>
                <w:noProof/>
                <w:webHidden/>
              </w:rPr>
              <w:fldChar w:fldCharType="begin"/>
            </w:r>
            <w:r>
              <w:rPr>
                <w:noProof/>
                <w:webHidden/>
              </w:rPr>
              <w:instrText xml:space="preserve"> PAGEREF _Toc35114921 \h </w:instrText>
            </w:r>
            <w:r>
              <w:rPr>
                <w:noProof/>
                <w:webHidden/>
              </w:rPr>
            </w:r>
            <w:r>
              <w:rPr>
                <w:noProof/>
                <w:webHidden/>
              </w:rPr>
              <w:fldChar w:fldCharType="separate"/>
            </w:r>
            <w:r>
              <w:rPr>
                <w:noProof/>
                <w:webHidden/>
              </w:rPr>
              <w:t>7</w:t>
            </w:r>
            <w:r>
              <w:rPr>
                <w:noProof/>
                <w:webHidden/>
              </w:rPr>
              <w:fldChar w:fldCharType="end"/>
            </w:r>
          </w:hyperlink>
        </w:p>
        <w:p w:rsidR="00EA40FC" w:rsidRDefault="00EA40FC">
          <w:pPr>
            <w:pStyle w:val="TOC3"/>
            <w:tabs>
              <w:tab w:val="left" w:pos="1470"/>
              <w:tab w:val="right" w:leader="dot" w:pos="13228"/>
            </w:tabs>
            <w:ind w:left="960"/>
            <w:rPr>
              <w:rFonts w:asciiTheme="minorHAnsi" w:eastAsiaTheme="minorEastAsia" w:hAnsiTheme="minorHAnsi" w:cstheme="minorBidi"/>
              <w:noProof/>
              <w:kern w:val="2"/>
              <w:sz w:val="21"/>
            </w:rPr>
          </w:pPr>
          <w:hyperlink w:anchor="_Toc35114922" w:history="1">
            <w:r w:rsidRPr="006D6DBF">
              <w:rPr>
                <w:rStyle w:val="af5"/>
                <w:rFonts w:ascii="Georgia" w:hAnsi="Georgia" w:cs="Times New Roman"/>
                <w:noProof/>
              </w:rPr>
              <w:t>2.7</w:t>
            </w:r>
            <w:r>
              <w:rPr>
                <w:rFonts w:asciiTheme="minorHAnsi" w:eastAsiaTheme="minorEastAsia" w:hAnsiTheme="minorHAnsi" w:cstheme="minorBidi"/>
                <w:noProof/>
                <w:kern w:val="2"/>
                <w:sz w:val="21"/>
              </w:rPr>
              <w:tab/>
            </w:r>
            <w:r w:rsidRPr="006D6DBF">
              <w:rPr>
                <w:rStyle w:val="af5"/>
                <w:rFonts w:ascii="Georgia" w:hAnsi="Georgia" w:cs="Times New Roman"/>
                <w:noProof/>
              </w:rPr>
              <w:t xml:space="preserve"> Mark the sample analysis stat</w:t>
            </w:r>
            <w:r>
              <w:rPr>
                <w:noProof/>
                <w:webHidden/>
              </w:rPr>
              <w:tab/>
            </w:r>
            <w:r>
              <w:rPr>
                <w:noProof/>
                <w:webHidden/>
              </w:rPr>
              <w:fldChar w:fldCharType="begin"/>
            </w:r>
            <w:r>
              <w:rPr>
                <w:noProof/>
                <w:webHidden/>
              </w:rPr>
              <w:instrText xml:space="preserve"> PAGEREF _Toc35114922 \h </w:instrText>
            </w:r>
            <w:r>
              <w:rPr>
                <w:noProof/>
                <w:webHidden/>
              </w:rPr>
            </w:r>
            <w:r>
              <w:rPr>
                <w:noProof/>
                <w:webHidden/>
              </w:rPr>
              <w:fldChar w:fldCharType="separate"/>
            </w:r>
            <w:r>
              <w:rPr>
                <w:noProof/>
                <w:webHidden/>
              </w:rPr>
              <w:t>8</w:t>
            </w:r>
            <w:r>
              <w:rPr>
                <w:noProof/>
                <w:webHidden/>
              </w:rPr>
              <w:fldChar w:fldCharType="end"/>
            </w:r>
          </w:hyperlink>
        </w:p>
        <w:p w:rsidR="00EA40FC" w:rsidRDefault="00EA40FC">
          <w:pPr>
            <w:pStyle w:val="TOC3"/>
            <w:tabs>
              <w:tab w:val="left" w:pos="1470"/>
              <w:tab w:val="right" w:leader="dot" w:pos="13228"/>
            </w:tabs>
            <w:ind w:left="960"/>
            <w:rPr>
              <w:rFonts w:asciiTheme="minorHAnsi" w:eastAsiaTheme="minorEastAsia" w:hAnsiTheme="minorHAnsi" w:cstheme="minorBidi"/>
              <w:noProof/>
              <w:kern w:val="2"/>
              <w:sz w:val="21"/>
            </w:rPr>
          </w:pPr>
          <w:hyperlink w:anchor="_Toc35114923" w:history="1">
            <w:r w:rsidRPr="006D6DBF">
              <w:rPr>
                <w:rStyle w:val="af5"/>
                <w:rFonts w:ascii="Georgia" w:hAnsi="Georgia" w:cs="Times New Roman"/>
                <w:noProof/>
              </w:rPr>
              <w:t>2.8</w:t>
            </w:r>
            <w:r>
              <w:rPr>
                <w:rFonts w:asciiTheme="minorHAnsi" w:eastAsiaTheme="minorEastAsia" w:hAnsiTheme="minorHAnsi" w:cstheme="minorBidi"/>
                <w:noProof/>
                <w:kern w:val="2"/>
                <w:sz w:val="21"/>
              </w:rPr>
              <w:tab/>
            </w:r>
            <w:r w:rsidRPr="006D6DBF">
              <w:rPr>
                <w:rStyle w:val="af5"/>
                <w:rFonts w:ascii="Georgia" w:hAnsi="Georgia" w:cs="Times New Roman"/>
                <w:noProof/>
              </w:rPr>
              <w:t>Export reports</w:t>
            </w:r>
            <w:r>
              <w:rPr>
                <w:noProof/>
                <w:webHidden/>
              </w:rPr>
              <w:tab/>
            </w:r>
            <w:r>
              <w:rPr>
                <w:noProof/>
                <w:webHidden/>
              </w:rPr>
              <w:fldChar w:fldCharType="begin"/>
            </w:r>
            <w:r>
              <w:rPr>
                <w:noProof/>
                <w:webHidden/>
              </w:rPr>
              <w:instrText xml:space="preserve"> PAGEREF _Toc35114923 \h </w:instrText>
            </w:r>
            <w:r>
              <w:rPr>
                <w:noProof/>
                <w:webHidden/>
              </w:rPr>
            </w:r>
            <w:r>
              <w:rPr>
                <w:noProof/>
                <w:webHidden/>
              </w:rPr>
              <w:fldChar w:fldCharType="separate"/>
            </w:r>
            <w:r>
              <w:rPr>
                <w:noProof/>
                <w:webHidden/>
              </w:rPr>
              <w:t>8</w:t>
            </w:r>
            <w:r>
              <w:rPr>
                <w:noProof/>
                <w:webHidden/>
              </w:rPr>
              <w:fldChar w:fldCharType="end"/>
            </w:r>
          </w:hyperlink>
        </w:p>
        <w:p w:rsidR="00EA40FC" w:rsidRDefault="00EA40FC">
          <w:pPr>
            <w:pStyle w:val="TOC3"/>
            <w:tabs>
              <w:tab w:val="left" w:pos="1470"/>
              <w:tab w:val="right" w:leader="dot" w:pos="13228"/>
            </w:tabs>
            <w:ind w:left="960"/>
            <w:rPr>
              <w:rFonts w:asciiTheme="minorHAnsi" w:eastAsiaTheme="minorEastAsia" w:hAnsiTheme="minorHAnsi" w:cstheme="minorBidi"/>
              <w:noProof/>
              <w:kern w:val="2"/>
              <w:sz w:val="21"/>
            </w:rPr>
          </w:pPr>
          <w:hyperlink w:anchor="_Toc35114924" w:history="1">
            <w:r w:rsidRPr="006D6DBF">
              <w:rPr>
                <w:rStyle w:val="af5"/>
                <w:rFonts w:ascii="Georgia" w:hAnsi="Georgia" w:cs="Times New Roman"/>
                <w:noProof/>
              </w:rPr>
              <w:t>2.9</w:t>
            </w:r>
            <w:r>
              <w:rPr>
                <w:rFonts w:asciiTheme="minorHAnsi" w:eastAsiaTheme="minorEastAsia" w:hAnsiTheme="minorHAnsi" w:cstheme="minorBidi"/>
                <w:noProof/>
                <w:kern w:val="2"/>
                <w:sz w:val="21"/>
              </w:rPr>
              <w:tab/>
            </w:r>
            <w:r w:rsidRPr="006D6DBF">
              <w:rPr>
                <w:rStyle w:val="af5"/>
                <w:rFonts w:ascii="Georgia" w:hAnsi="Georgia" w:cs="Times New Roman"/>
                <w:noProof/>
              </w:rPr>
              <w:t>Database update</w:t>
            </w:r>
            <w:r>
              <w:rPr>
                <w:noProof/>
                <w:webHidden/>
              </w:rPr>
              <w:tab/>
            </w:r>
            <w:r>
              <w:rPr>
                <w:noProof/>
                <w:webHidden/>
              </w:rPr>
              <w:fldChar w:fldCharType="begin"/>
            </w:r>
            <w:r>
              <w:rPr>
                <w:noProof/>
                <w:webHidden/>
              </w:rPr>
              <w:instrText xml:space="preserve"> PAGEREF _Toc35114924 \h </w:instrText>
            </w:r>
            <w:r>
              <w:rPr>
                <w:noProof/>
                <w:webHidden/>
              </w:rPr>
            </w:r>
            <w:r>
              <w:rPr>
                <w:noProof/>
                <w:webHidden/>
              </w:rPr>
              <w:fldChar w:fldCharType="separate"/>
            </w:r>
            <w:r>
              <w:rPr>
                <w:noProof/>
                <w:webHidden/>
              </w:rPr>
              <w:t>8</w:t>
            </w:r>
            <w:r>
              <w:rPr>
                <w:noProof/>
                <w:webHidden/>
              </w:rPr>
              <w:fldChar w:fldCharType="end"/>
            </w:r>
          </w:hyperlink>
        </w:p>
        <w:p w:rsidR="00EA40FC" w:rsidRDefault="00EA40FC">
          <w:pPr>
            <w:pStyle w:val="TOC3"/>
            <w:tabs>
              <w:tab w:val="left" w:pos="1680"/>
              <w:tab w:val="right" w:leader="dot" w:pos="13228"/>
            </w:tabs>
            <w:ind w:left="960"/>
            <w:rPr>
              <w:rFonts w:asciiTheme="minorHAnsi" w:eastAsiaTheme="minorEastAsia" w:hAnsiTheme="minorHAnsi" w:cstheme="minorBidi"/>
              <w:noProof/>
              <w:kern w:val="2"/>
              <w:sz w:val="21"/>
            </w:rPr>
          </w:pPr>
          <w:hyperlink w:anchor="_Toc35114925" w:history="1">
            <w:r w:rsidRPr="006D6DBF">
              <w:rPr>
                <w:rStyle w:val="af5"/>
                <w:rFonts w:ascii="Georgia" w:hAnsi="Georgia" w:cs="Times New Roman"/>
                <w:noProof/>
              </w:rPr>
              <w:t>2.10</w:t>
            </w:r>
            <w:r>
              <w:rPr>
                <w:rFonts w:asciiTheme="minorHAnsi" w:eastAsiaTheme="minorEastAsia" w:hAnsiTheme="minorHAnsi" w:cstheme="minorBidi"/>
                <w:noProof/>
                <w:kern w:val="2"/>
                <w:sz w:val="21"/>
              </w:rPr>
              <w:tab/>
            </w:r>
            <w:r w:rsidRPr="006D6DBF">
              <w:rPr>
                <w:rStyle w:val="af5"/>
                <w:rFonts w:ascii="Georgia" w:hAnsi="Georgia" w:cs="Times New Roman"/>
                <w:noProof/>
              </w:rPr>
              <w:t>Utilities</w:t>
            </w:r>
            <w:r>
              <w:rPr>
                <w:noProof/>
                <w:webHidden/>
              </w:rPr>
              <w:tab/>
            </w:r>
            <w:r>
              <w:rPr>
                <w:noProof/>
                <w:webHidden/>
              </w:rPr>
              <w:fldChar w:fldCharType="begin"/>
            </w:r>
            <w:r>
              <w:rPr>
                <w:noProof/>
                <w:webHidden/>
              </w:rPr>
              <w:instrText xml:space="preserve"> PAGEREF _Toc35114925 \h </w:instrText>
            </w:r>
            <w:r>
              <w:rPr>
                <w:noProof/>
                <w:webHidden/>
              </w:rPr>
            </w:r>
            <w:r>
              <w:rPr>
                <w:noProof/>
                <w:webHidden/>
              </w:rPr>
              <w:fldChar w:fldCharType="separate"/>
            </w:r>
            <w:r>
              <w:rPr>
                <w:noProof/>
                <w:webHidden/>
              </w:rPr>
              <w:t>10</w:t>
            </w:r>
            <w:r>
              <w:rPr>
                <w:noProof/>
                <w:webHidden/>
              </w:rPr>
              <w:fldChar w:fldCharType="end"/>
            </w:r>
          </w:hyperlink>
        </w:p>
        <w:p w:rsidR="00EA40FC" w:rsidRDefault="00EA40FC">
          <w:pPr>
            <w:pStyle w:val="TOC2"/>
            <w:tabs>
              <w:tab w:val="left" w:pos="840"/>
              <w:tab w:val="right" w:leader="dot" w:pos="13228"/>
            </w:tabs>
            <w:ind w:left="480"/>
            <w:rPr>
              <w:rFonts w:asciiTheme="minorHAnsi" w:eastAsiaTheme="minorEastAsia" w:hAnsiTheme="minorHAnsi" w:cstheme="minorBidi"/>
              <w:noProof/>
              <w:kern w:val="2"/>
              <w:sz w:val="21"/>
            </w:rPr>
          </w:pPr>
          <w:hyperlink w:anchor="_Toc35114926" w:history="1">
            <w:r w:rsidRPr="006D6DBF">
              <w:rPr>
                <w:rStyle w:val="af5"/>
                <w:rFonts w:ascii="Georgia" w:hAnsi="Georgia" w:cs="Times New Roman"/>
                <w:noProof/>
              </w:rPr>
              <w:t>3.</w:t>
            </w:r>
            <w:r>
              <w:rPr>
                <w:rFonts w:asciiTheme="minorHAnsi" w:eastAsiaTheme="minorEastAsia" w:hAnsiTheme="minorHAnsi" w:cstheme="minorBidi"/>
                <w:noProof/>
                <w:kern w:val="2"/>
                <w:sz w:val="21"/>
              </w:rPr>
              <w:tab/>
            </w:r>
            <w:r w:rsidRPr="006D6DBF">
              <w:rPr>
                <w:rStyle w:val="af5"/>
                <w:rFonts w:ascii="Georgia" w:hAnsi="Georgia" w:cs="Times New Roman"/>
                <w:noProof/>
              </w:rPr>
              <w:t>Verification using test data</w:t>
            </w:r>
            <w:r>
              <w:rPr>
                <w:noProof/>
                <w:webHidden/>
              </w:rPr>
              <w:tab/>
            </w:r>
            <w:r>
              <w:rPr>
                <w:noProof/>
                <w:webHidden/>
              </w:rPr>
              <w:fldChar w:fldCharType="begin"/>
            </w:r>
            <w:r>
              <w:rPr>
                <w:noProof/>
                <w:webHidden/>
              </w:rPr>
              <w:instrText xml:space="preserve"> PAGEREF _Toc35114926 \h </w:instrText>
            </w:r>
            <w:r>
              <w:rPr>
                <w:noProof/>
                <w:webHidden/>
              </w:rPr>
            </w:r>
            <w:r>
              <w:rPr>
                <w:noProof/>
                <w:webHidden/>
              </w:rPr>
              <w:fldChar w:fldCharType="separate"/>
            </w:r>
            <w:r>
              <w:rPr>
                <w:noProof/>
                <w:webHidden/>
              </w:rPr>
              <w:t>10</w:t>
            </w:r>
            <w:r>
              <w:rPr>
                <w:noProof/>
                <w:webHidden/>
              </w:rPr>
              <w:fldChar w:fldCharType="end"/>
            </w:r>
          </w:hyperlink>
        </w:p>
        <w:p w:rsidR="00EA40FC" w:rsidRDefault="00EA40FC">
          <w:pPr>
            <w:pStyle w:val="TOC2"/>
            <w:tabs>
              <w:tab w:val="left" w:pos="1050"/>
              <w:tab w:val="right" w:leader="dot" w:pos="13228"/>
            </w:tabs>
            <w:ind w:left="480"/>
            <w:rPr>
              <w:rFonts w:asciiTheme="minorHAnsi" w:eastAsiaTheme="minorEastAsia" w:hAnsiTheme="minorHAnsi" w:cstheme="minorBidi"/>
              <w:noProof/>
              <w:kern w:val="2"/>
              <w:sz w:val="21"/>
            </w:rPr>
          </w:pPr>
          <w:hyperlink w:anchor="_Toc35114927" w:history="1">
            <w:r w:rsidRPr="006D6DBF">
              <w:rPr>
                <w:rStyle w:val="af5"/>
                <w:rFonts w:ascii="Georgia" w:hAnsi="Georgia" w:cs="Times New Roman"/>
                <w:noProof/>
              </w:rPr>
              <w:t>3.1</w:t>
            </w:r>
            <w:r>
              <w:rPr>
                <w:rFonts w:asciiTheme="minorHAnsi" w:eastAsiaTheme="minorEastAsia" w:hAnsiTheme="minorHAnsi" w:cstheme="minorBidi"/>
                <w:noProof/>
                <w:kern w:val="2"/>
                <w:sz w:val="21"/>
              </w:rPr>
              <w:tab/>
            </w:r>
            <w:r w:rsidRPr="006D6DBF">
              <w:rPr>
                <w:rStyle w:val="af5"/>
                <w:rFonts w:ascii="Georgia" w:hAnsi="Georgia" w:cs="Times New Roman"/>
                <w:noProof/>
              </w:rPr>
              <w:t>Test data</w:t>
            </w:r>
            <w:r>
              <w:rPr>
                <w:noProof/>
                <w:webHidden/>
              </w:rPr>
              <w:tab/>
            </w:r>
            <w:r>
              <w:rPr>
                <w:noProof/>
                <w:webHidden/>
              </w:rPr>
              <w:fldChar w:fldCharType="begin"/>
            </w:r>
            <w:r>
              <w:rPr>
                <w:noProof/>
                <w:webHidden/>
              </w:rPr>
              <w:instrText xml:space="preserve"> PAGEREF _Toc35114927 \h </w:instrText>
            </w:r>
            <w:r>
              <w:rPr>
                <w:noProof/>
                <w:webHidden/>
              </w:rPr>
            </w:r>
            <w:r>
              <w:rPr>
                <w:noProof/>
                <w:webHidden/>
              </w:rPr>
              <w:fldChar w:fldCharType="separate"/>
            </w:r>
            <w:r>
              <w:rPr>
                <w:noProof/>
                <w:webHidden/>
              </w:rPr>
              <w:t>10</w:t>
            </w:r>
            <w:r>
              <w:rPr>
                <w:noProof/>
                <w:webHidden/>
              </w:rPr>
              <w:fldChar w:fldCharType="end"/>
            </w:r>
          </w:hyperlink>
        </w:p>
        <w:p w:rsidR="00EA40FC" w:rsidRDefault="00EA40FC">
          <w:pPr>
            <w:pStyle w:val="TOC2"/>
            <w:tabs>
              <w:tab w:val="left" w:pos="1050"/>
              <w:tab w:val="right" w:leader="dot" w:pos="13228"/>
            </w:tabs>
            <w:ind w:left="480"/>
            <w:rPr>
              <w:rFonts w:asciiTheme="minorHAnsi" w:eastAsiaTheme="minorEastAsia" w:hAnsiTheme="minorHAnsi" w:cstheme="minorBidi"/>
              <w:noProof/>
              <w:kern w:val="2"/>
              <w:sz w:val="21"/>
            </w:rPr>
          </w:pPr>
          <w:hyperlink w:anchor="_Toc35114928" w:history="1">
            <w:r w:rsidRPr="006D6DBF">
              <w:rPr>
                <w:rStyle w:val="af5"/>
                <w:rFonts w:ascii="Georgia" w:hAnsi="Georgia" w:cs="Times New Roman"/>
                <w:noProof/>
              </w:rPr>
              <w:t>3.2</w:t>
            </w:r>
            <w:r>
              <w:rPr>
                <w:rFonts w:asciiTheme="minorHAnsi" w:eastAsiaTheme="minorEastAsia" w:hAnsiTheme="minorHAnsi" w:cstheme="minorBidi"/>
                <w:noProof/>
                <w:kern w:val="2"/>
                <w:sz w:val="21"/>
              </w:rPr>
              <w:tab/>
            </w:r>
            <w:r w:rsidRPr="006D6DBF">
              <w:rPr>
                <w:rStyle w:val="af5"/>
                <w:rFonts w:ascii="Georgia" w:hAnsi="Georgia" w:cs="Times New Roman"/>
                <w:noProof/>
              </w:rPr>
              <w:t>Results</w:t>
            </w:r>
            <w:r>
              <w:rPr>
                <w:noProof/>
                <w:webHidden/>
              </w:rPr>
              <w:tab/>
            </w:r>
            <w:r>
              <w:rPr>
                <w:noProof/>
                <w:webHidden/>
              </w:rPr>
              <w:fldChar w:fldCharType="begin"/>
            </w:r>
            <w:r>
              <w:rPr>
                <w:noProof/>
                <w:webHidden/>
              </w:rPr>
              <w:instrText xml:space="preserve"> PAGEREF _Toc35114928 \h </w:instrText>
            </w:r>
            <w:r>
              <w:rPr>
                <w:noProof/>
                <w:webHidden/>
              </w:rPr>
            </w:r>
            <w:r>
              <w:rPr>
                <w:noProof/>
                <w:webHidden/>
              </w:rPr>
              <w:fldChar w:fldCharType="separate"/>
            </w:r>
            <w:r>
              <w:rPr>
                <w:noProof/>
                <w:webHidden/>
              </w:rPr>
              <w:t>11</w:t>
            </w:r>
            <w:r>
              <w:rPr>
                <w:noProof/>
                <w:webHidden/>
              </w:rPr>
              <w:fldChar w:fldCharType="end"/>
            </w:r>
          </w:hyperlink>
        </w:p>
        <w:p w:rsidR="00B9080E" w:rsidRDefault="00615854">
          <w:pPr>
            <w:rPr>
              <w:rFonts w:ascii="Georgia" w:hAnsi="Georgia" w:cs="Times New Roman"/>
            </w:rPr>
          </w:pPr>
          <w:r>
            <w:rPr>
              <w:rFonts w:ascii="Georgia" w:hAnsi="Georgia" w:cs="Times New Roman"/>
              <w:b/>
              <w:bCs/>
              <w:lang w:val="zh-CN"/>
            </w:rPr>
            <w:fldChar w:fldCharType="end"/>
          </w:r>
        </w:p>
      </w:sdtContent>
    </w:sdt>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B9080E">
      <w:pPr>
        <w:pStyle w:val="2"/>
        <w:rPr>
          <w:rFonts w:ascii="Georgia" w:hAnsi="Georgia" w:cs="Times New Roman"/>
        </w:rPr>
      </w:pPr>
    </w:p>
    <w:p w:rsidR="00B9080E" w:rsidRDefault="00615854">
      <w:pPr>
        <w:pStyle w:val="2"/>
        <w:numPr>
          <w:ilvl w:val="0"/>
          <w:numId w:val="1"/>
        </w:numPr>
        <w:rPr>
          <w:rFonts w:ascii="Georgia" w:hAnsi="Georgia" w:cs="Times New Roman"/>
        </w:rPr>
      </w:pPr>
      <w:bookmarkStart w:id="1" w:name="_Toc35114912"/>
      <w:bookmarkStart w:id="2" w:name="_Toc23931731"/>
      <w:r>
        <w:rPr>
          <w:rFonts w:ascii="Georgia" w:hAnsi="Georgia" w:cs="Times New Roman"/>
        </w:rPr>
        <w:lastRenderedPageBreak/>
        <w:t>Software architecture and function description</w:t>
      </w:r>
      <w:bookmarkEnd w:id="1"/>
      <w:bookmarkEnd w:id="2"/>
    </w:p>
    <w:p w:rsidR="00B9080E" w:rsidRDefault="00615854" w:rsidP="003313AF">
      <w:pPr>
        <w:shd w:val="clear" w:color="auto" w:fill="FFFFFF"/>
        <w:ind w:firstLine="360"/>
        <w:jc w:val="both"/>
        <w:rPr>
          <w:rFonts w:ascii="Georgia" w:hAnsi="Georgia" w:cs="Times New Roman"/>
          <w:color w:val="000000"/>
        </w:rPr>
      </w:pPr>
      <w:r>
        <w:rPr>
          <w:rFonts w:ascii="Georgia" w:hAnsi="Georgia" w:cs="Times New Roman"/>
          <w:color w:val="000000"/>
        </w:rPr>
        <w:t>SOAPTyping is capable of analyzing loci located in HLA class I (A, B, C, and G) and II (DRB1, DRB3, DRB4, DRB5, DPA1, DQA1, DQB1 and DPB1) genes (Table S1). SOAPTyping includes three modules as illustrated in Figure S1, which are modules for (</w:t>
      </w:r>
      <w:proofErr w:type="spellStart"/>
      <w:r>
        <w:rPr>
          <w:rFonts w:ascii="Georgia" w:hAnsi="Georgia" w:cs="Times New Roman"/>
          <w:color w:val="000000"/>
        </w:rPr>
        <w:t>i</w:t>
      </w:r>
      <w:proofErr w:type="spellEnd"/>
      <w:r>
        <w:rPr>
          <w:rFonts w:ascii="Georgia" w:hAnsi="Georgia" w:cs="Times New Roman"/>
          <w:color w:val="000000"/>
        </w:rPr>
        <w:t>) visualization, (ii) backend analysis, and (iii) database. These modules are described in further detail in the following part.</w:t>
      </w:r>
    </w:p>
    <w:p w:rsidR="00B9080E" w:rsidRDefault="00615854">
      <w:pPr>
        <w:jc w:val="center"/>
        <w:rPr>
          <w:rFonts w:ascii="Georgia" w:eastAsia="Times New Roman" w:hAnsi="Georgia" w:cs="Times New Roman"/>
          <w:sz w:val="22"/>
          <w:szCs w:val="22"/>
        </w:rPr>
      </w:pPr>
      <w:bookmarkStart w:id="3" w:name="OLE_LINK1"/>
      <w:bookmarkStart w:id="4" w:name="OLE_LINK2"/>
      <w:r>
        <w:rPr>
          <w:rFonts w:ascii="Georgia" w:eastAsia="Times New Roman" w:hAnsi="Georgia" w:cs="Times New Roman"/>
          <w:sz w:val="22"/>
          <w:szCs w:val="22"/>
        </w:rPr>
        <w:t>Table S</w:t>
      </w:r>
      <w:r>
        <w:rPr>
          <w:rFonts w:ascii="Georgia" w:eastAsia="Times New Roman" w:hAnsi="Georgia" w:cs="Times New Roman"/>
          <w:sz w:val="22"/>
          <w:szCs w:val="22"/>
        </w:rPr>
        <w:fldChar w:fldCharType="begin"/>
      </w:r>
      <w:r>
        <w:rPr>
          <w:rFonts w:ascii="Georgia" w:eastAsia="Times New Roman" w:hAnsi="Georgia" w:cs="Times New Roman"/>
          <w:sz w:val="22"/>
          <w:szCs w:val="22"/>
        </w:rPr>
        <w:instrText xml:space="preserve"> SEQ Table \* ARABIC </w:instrText>
      </w:r>
      <w:r>
        <w:rPr>
          <w:rFonts w:ascii="Georgia" w:eastAsia="Times New Roman" w:hAnsi="Georgia" w:cs="Times New Roman"/>
          <w:sz w:val="22"/>
          <w:szCs w:val="22"/>
        </w:rPr>
        <w:fldChar w:fldCharType="separate"/>
      </w:r>
      <w:r>
        <w:rPr>
          <w:rFonts w:ascii="Georgia" w:eastAsia="Times New Roman" w:hAnsi="Georgia" w:cs="Times New Roman"/>
          <w:sz w:val="22"/>
          <w:szCs w:val="22"/>
        </w:rPr>
        <w:t>1</w:t>
      </w:r>
      <w:r>
        <w:rPr>
          <w:rFonts w:ascii="Georgia" w:eastAsia="Times New Roman" w:hAnsi="Georgia" w:cs="Times New Roman"/>
          <w:sz w:val="22"/>
          <w:szCs w:val="22"/>
        </w:rPr>
        <w:fldChar w:fldCharType="end"/>
      </w:r>
      <w:r>
        <w:rPr>
          <w:rFonts w:ascii="Georgia" w:eastAsia="Times New Roman" w:hAnsi="Georgia" w:cs="Times New Roman"/>
          <w:sz w:val="22"/>
          <w:szCs w:val="22"/>
        </w:rPr>
        <w:t>. HLA molecules and the respective exon regions that can be analyzed by SOAPTypin</w:t>
      </w:r>
      <w:bookmarkEnd w:id="3"/>
      <w:bookmarkEnd w:id="4"/>
      <w:r>
        <w:rPr>
          <w:rFonts w:ascii="Georgia" w:eastAsia="Times New Roman" w:hAnsi="Georgia" w:cs="Times New Roman"/>
          <w:sz w:val="22"/>
          <w:szCs w:val="22"/>
        </w:rPr>
        <w:t>g</w:t>
      </w:r>
    </w:p>
    <w:tbl>
      <w:tblPr>
        <w:tblStyle w:val="61"/>
        <w:tblpPr w:leftFromText="180" w:rightFromText="180" w:vertAnchor="text" w:tblpXSpec="center" w:tblpY="1"/>
        <w:tblW w:w="10689" w:type="dxa"/>
        <w:tblBorders>
          <w:top w:val="single" w:sz="4" w:space="0" w:color="auto"/>
          <w:bottom w:val="single" w:sz="4" w:space="0" w:color="auto"/>
        </w:tblBorders>
        <w:tblLook w:val="04A0" w:firstRow="1" w:lastRow="0" w:firstColumn="1" w:lastColumn="0" w:noHBand="0" w:noVBand="1"/>
      </w:tblPr>
      <w:tblGrid>
        <w:gridCol w:w="3964"/>
        <w:gridCol w:w="4236"/>
        <w:gridCol w:w="2489"/>
      </w:tblGrid>
      <w:tr w:rsidR="00B9080E" w:rsidTr="003313AF">
        <w:trPr>
          <w:cnfStyle w:val="100000000000" w:firstRow="1" w:lastRow="0" w:firstColumn="0" w:lastColumn="0" w:oddVBand="0" w:evenVBand="0" w:oddHBand="0" w:evenHBand="0" w:firstRowFirstColumn="0" w:firstRowLastColumn="0" w:lastRowFirstColumn="0" w:lastRowLastColumn="0"/>
          <w:trHeight w:val="228"/>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bottom w:val="single" w:sz="4" w:space="0" w:color="auto"/>
            </w:tcBorders>
          </w:tcPr>
          <w:p w:rsidR="00B9080E" w:rsidRPr="00CA0662" w:rsidRDefault="00615854">
            <w:pPr>
              <w:jc w:val="center"/>
              <w:rPr>
                <w:rFonts w:ascii="Georgia" w:hAnsi="Georgia"/>
                <w:sz w:val="22"/>
              </w:rPr>
            </w:pPr>
            <w:r>
              <w:rPr>
                <w:rFonts w:ascii="Georgia" w:eastAsia="Times New Roman" w:hAnsi="Georgia" w:cs="Times New Roman"/>
                <w:b w:val="0"/>
                <w:sz w:val="22"/>
                <w:szCs w:val="22"/>
              </w:rPr>
              <w:t>Genes</w:t>
            </w:r>
          </w:p>
        </w:tc>
        <w:tc>
          <w:tcPr>
            <w:tcW w:w="0" w:type="dxa"/>
            <w:tcBorders>
              <w:top w:val="single" w:sz="4" w:space="0" w:color="auto"/>
              <w:bottom w:val="single" w:sz="4" w:space="0" w:color="auto"/>
            </w:tcBorders>
          </w:tcPr>
          <w:p w:rsidR="00B9080E" w:rsidRPr="00CA0662" w:rsidRDefault="00615854">
            <w:pPr>
              <w:jc w:val="center"/>
              <w:cnfStyle w:val="100000000000" w:firstRow="1" w:lastRow="0" w:firstColumn="0" w:lastColumn="0" w:oddVBand="0" w:evenVBand="0" w:oddHBand="0" w:evenHBand="0" w:firstRowFirstColumn="0" w:firstRowLastColumn="0" w:lastRowFirstColumn="0" w:lastRowLastColumn="0"/>
              <w:rPr>
                <w:rFonts w:ascii="Georgia" w:hAnsi="Georgia"/>
                <w:sz w:val="22"/>
              </w:rPr>
            </w:pPr>
            <w:r>
              <w:rPr>
                <w:rFonts w:ascii="Georgia" w:eastAsia="Times New Roman" w:hAnsi="Georgia" w:cs="Times New Roman"/>
                <w:b w:val="0"/>
                <w:sz w:val="22"/>
                <w:szCs w:val="22"/>
              </w:rPr>
              <w:t>Exons</w:t>
            </w:r>
          </w:p>
        </w:tc>
        <w:tc>
          <w:tcPr>
            <w:tcW w:w="0" w:type="dxa"/>
            <w:tcBorders>
              <w:top w:val="single" w:sz="4" w:space="0" w:color="auto"/>
              <w:bottom w:val="single" w:sz="4" w:space="0" w:color="auto"/>
            </w:tcBorders>
          </w:tcPr>
          <w:p w:rsidR="00B9080E" w:rsidRPr="00CA0662" w:rsidRDefault="00615854">
            <w:pPr>
              <w:jc w:val="center"/>
              <w:cnfStyle w:val="100000000000" w:firstRow="1" w:lastRow="0" w:firstColumn="0" w:lastColumn="0" w:oddVBand="0" w:evenVBand="0" w:oddHBand="0" w:evenHBand="0" w:firstRowFirstColumn="0" w:firstRowLastColumn="0" w:lastRowFirstColumn="0" w:lastRowLastColumn="0"/>
              <w:rPr>
                <w:rFonts w:ascii="Georgia" w:hAnsi="Georgia"/>
                <w:sz w:val="22"/>
              </w:rPr>
            </w:pPr>
            <w:r>
              <w:rPr>
                <w:rFonts w:ascii="Georgia" w:eastAsia="Times New Roman" w:hAnsi="Georgia" w:cs="Times New Roman"/>
                <w:b w:val="0"/>
                <w:sz w:val="22"/>
                <w:szCs w:val="22"/>
              </w:rPr>
              <w:t>Exons in the test data</w:t>
            </w:r>
          </w:p>
        </w:tc>
      </w:tr>
      <w:tr w:rsidR="00B9080E" w:rsidTr="003313AF">
        <w:trPr>
          <w:trHeight w:val="228"/>
        </w:trPr>
        <w:tc>
          <w:tcPr>
            <w:cnfStyle w:val="001000000000" w:firstRow="0" w:lastRow="0" w:firstColumn="1" w:lastColumn="0" w:oddVBand="0" w:evenVBand="0" w:oddHBand="0" w:evenHBand="0" w:firstRowFirstColumn="0" w:firstRowLastColumn="0" w:lastRowFirstColumn="0" w:lastRowLastColumn="0"/>
            <w:tcW w:w="0" w:type="dxa"/>
            <w:tcBorders>
              <w:top w:val="single" w:sz="4" w:space="0" w:color="auto"/>
            </w:tcBorders>
          </w:tcPr>
          <w:p w:rsidR="00B9080E" w:rsidRDefault="00615854">
            <w:pPr>
              <w:jc w:val="center"/>
              <w:rPr>
                <w:rFonts w:ascii="Georgia" w:eastAsia="Times New Roman" w:hAnsi="Georgia" w:cs="Times New Roman"/>
                <w:sz w:val="22"/>
                <w:szCs w:val="22"/>
              </w:rPr>
            </w:pPr>
            <w:r>
              <w:rPr>
                <w:rFonts w:ascii="Georgia" w:eastAsia="Times New Roman" w:hAnsi="Georgia" w:cs="Times New Roman"/>
                <w:sz w:val="22"/>
                <w:szCs w:val="22"/>
              </w:rPr>
              <w:t>HLA-A</w:t>
            </w:r>
          </w:p>
        </w:tc>
        <w:tc>
          <w:tcPr>
            <w:tcW w:w="0" w:type="dxa"/>
            <w:tcBorders>
              <w:top w:val="single" w:sz="4" w:space="0" w:color="auto"/>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sz w:val="22"/>
                <w:szCs w:val="22"/>
              </w:rPr>
            </w:pPr>
            <w:r>
              <w:rPr>
                <w:rFonts w:ascii="Georgia" w:eastAsia="Times New Roman" w:hAnsi="Georgia" w:cs="Times New Roman"/>
                <w:sz w:val="22"/>
                <w:szCs w:val="22"/>
              </w:rPr>
              <w:t>1,2,3,4,5,6</w:t>
            </w:r>
          </w:p>
        </w:tc>
        <w:tc>
          <w:tcPr>
            <w:tcW w:w="0" w:type="dxa"/>
            <w:tcBorders>
              <w:top w:val="single" w:sz="4" w:space="0" w:color="auto"/>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2,3,4</w:t>
            </w:r>
          </w:p>
        </w:tc>
      </w:tr>
      <w:tr w:rsidR="00B9080E" w:rsidTr="003313AF">
        <w:trPr>
          <w:trHeight w:val="228"/>
        </w:trPr>
        <w:tc>
          <w:tcPr>
            <w:cnfStyle w:val="001000000000" w:firstRow="0" w:lastRow="0" w:firstColumn="1" w:lastColumn="0" w:oddVBand="0" w:evenVBand="0" w:oddHBand="0" w:evenHBand="0" w:firstRowFirstColumn="0" w:firstRowLastColumn="0" w:lastRowFirstColumn="0" w:lastRowLastColumn="0"/>
            <w:tcW w:w="0" w:type="dxa"/>
          </w:tcPr>
          <w:p w:rsidR="00B9080E" w:rsidRDefault="00615854">
            <w:pPr>
              <w:jc w:val="center"/>
              <w:rPr>
                <w:rFonts w:ascii="Georgia" w:eastAsia="Times New Roman" w:hAnsi="Georgia" w:cs="Times New Roman"/>
                <w:sz w:val="22"/>
                <w:szCs w:val="22"/>
              </w:rPr>
            </w:pPr>
            <w:r>
              <w:rPr>
                <w:rFonts w:ascii="Georgia" w:eastAsia="Times New Roman" w:hAnsi="Georgia" w:cs="Times New Roman"/>
                <w:sz w:val="22"/>
                <w:szCs w:val="22"/>
              </w:rPr>
              <w:t>HLA-B</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1,2,3,4,5</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2,3,4</w:t>
            </w:r>
          </w:p>
        </w:tc>
      </w:tr>
      <w:tr w:rsidR="00B9080E" w:rsidTr="003313AF">
        <w:trPr>
          <w:trHeight w:val="228"/>
        </w:trPr>
        <w:tc>
          <w:tcPr>
            <w:cnfStyle w:val="001000000000" w:firstRow="0" w:lastRow="0" w:firstColumn="1" w:lastColumn="0" w:oddVBand="0" w:evenVBand="0" w:oddHBand="0" w:evenHBand="0" w:firstRowFirstColumn="0" w:firstRowLastColumn="0" w:lastRowFirstColumn="0" w:lastRowLastColumn="0"/>
            <w:tcW w:w="0" w:type="dxa"/>
          </w:tcPr>
          <w:p w:rsidR="00B9080E" w:rsidRDefault="00615854">
            <w:pPr>
              <w:jc w:val="center"/>
              <w:rPr>
                <w:rFonts w:ascii="Georgia" w:eastAsia="Times New Roman" w:hAnsi="Georgia" w:cs="Times New Roman"/>
                <w:sz w:val="22"/>
                <w:szCs w:val="22"/>
              </w:rPr>
            </w:pPr>
            <w:r>
              <w:rPr>
                <w:rFonts w:ascii="Georgia" w:eastAsia="Times New Roman" w:hAnsi="Georgia" w:cs="Times New Roman"/>
                <w:sz w:val="22"/>
                <w:szCs w:val="22"/>
              </w:rPr>
              <w:t>HLA-C</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1,2,3,4,5,6,7</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2,3,4</w:t>
            </w:r>
          </w:p>
        </w:tc>
      </w:tr>
      <w:tr w:rsidR="00B9080E" w:rsidTr="003313AF">
        <w:trPr>
          <w:trHeight w:val="228"/>
        </w:trPr>
        <w:tc>
          <w:tcPr>
            <w:cnfStyle w:val="001000000000" w:firstRow="0" w:lastRow="0" w:firstColumn="1" w:lastColumn="0" w:oddVBand="0" w:evenVBand="0" w:oddHBand="0" w:evenHBand="0" w:firstRowFirstColumn="0" w:firstRowLastColumn="0" w:lastRowFirstColumn="0" w:lastRowLastColumn="0"/>
            <w:tcW w:w="0" w:type="dxa"/>
          </w:tcPr>
          <w:p w:rsidR="00B9080E" w:rsidRDefault="00615854">
            <w:pPr>
              <w:jc w:val="center"/>
              <w:rPr>
                <w:rFonts w:ascii="Georgia" w:eastAsia="Times New Roman" w:hAnsi="Georgia" w:cs="Times New Roman"/>
                <w:sz w:val="22"/>
                <w:szCs w:val="22"/>
              </w:rPr>
            </w:pPr>
            <w:r>
              <w:rPr>
                <w:rFonts w:ascii="Georgia" w:eastAsia="Times New Roman" w:hAnsi="Georgia" w:cs="Times New Roman"/>
                <w:sz w:val="22"/>
                <w:szCs w:val="22"/>
              </w:rPr>
              <w:t>HLA-DRB1</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1,2,3,4</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2,3</w:t>
            </w:r>
          </w:p>
        </w:tc>
      </w:tr>
      <w:tr w:rsidR="00B9080E" w:rsidTr="003313AF">
        <w:trPr>
          <w:trHeight w:val="228"/>
        </w:trPr>
        <w:tc>
          <w:tcPr>
            <w:cnfStyle w:val="001000000000" w:firstRow="0" w:lastRow="0" w:firstColumn="1" w:lastColumn="0" w:oddVBand="0" w:evenVBand="0" w:oddHBand="0" w:evenHBand="0" w:firstRowFirstColumn="0" w:firstRowLastColumn="0" w:lastRowFirstColumn="0" w:lastRowLastColumn="0"/>
            <w:tcW w:w="0" w:type="dxa"/>
          </w:tcPr>
          <w:p w:rsidR="00B9080E" w:rsidRDefault="00615854">
            <w:pPr>
              <w:jc w:val="center"/>
              <w:rPr>
                <w:rFonts w:ascii="Georgia" w:eastAsia="Times New Roman" w:hAnsi="Georgia" w:cs="Times New Roman"/>
                <w:sz w:val="22"/>
                <w:szCs w:val="22"/>
              </w:rPr>
            </w:pPr>
            <w:r>
              <w:rPr>
                <w:rFonts w:ascii="Georgia" w:eastAsia="Times New Roman" w:hAnsi="Georgia" w:cs="Times New Roman"/>
                <w:sz w:val="22"/>
                <w:szCs w:val="22"/>
              </w:rPr>
              <w:t>HLA-DRB3,4,5</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2,3</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NA</w:t>
            </w:r>
          </w:p>
        </w:tc>
      </w:tr>
      <w:tr w:rsidR="00B9080E" w:rsidTr="003313AF">
        <w:trPr>
          <w:trHeight w:val="228"/>
        </w:trPr>
        <w:tc>
          <w:tcPr>
            <w:cnfStyle w:val="001000000000" w:firstRow="0" w:lastRow="0" w:firstColumn="1" w:lastColumn="0" w:oddVBand="0" w:evenVBand="0" w:oddHBand="0" w:evenHBand="0" w:firstRowFirstColumn="0" w:firstRowLastColumn="0" w:lastRowFirstColumn="0" w:lastRowLastColumn="0"/>
            <w:tcW w:w="0" w:type="dxa"/>
          </w:tcPr>
          <w:p w:rsidR="00B9080E" w:rsidRDefault="00615854">
            <w:pPr>
              <w:jc w:val="center"/>
              <w:rPr>
                <w:rFonts w:ascii="Georgia" w:eastAsia="Times New Roman" w:hAnsi="Georgia" w:cs="Times New Roman"/>
                <w:sz w:val="22"/>
                <w:szCs w:val="22"/>
              </w:rPr>
            </w:pPr>
            <w:r>
              <w:rPr>
                <w:rFonts w:ascii="Georgia" w:eastAsia="Times New Roman" w:hAnsi="Georgia" w:cs="Times New Roman"/>
                <w:sz w:val="22"/>
                <w:szCs w:val="22"/>
              </w:rPr>
              <w:t>HLA-DQA1</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1,2,3,4,</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NA</w:t>
            </w:r>
          </w:p>
        </w:tc>
      </w:tr>
      <w:tr w:rsidR="00B9080E" w:rsidTr="003313AF">
        <w:trPr>
          <w:trHeight w:val="228"/>
        </w:trPr>
        <w:tc>
          <w:tcPr>
            <w:cnfStyle w:val="001000000000" w:firstRow="0" w:lastRow="0" w:firstColumn="1" w:lastColumn="0" w:oddVBand="0" w:evenVBand="0" w:oddHBand="0" w:evenHBand="0" w:firstRowFirstColumn="0" w:firstRowLastColumn="0" w:lastRowFirstColumn="0" w:lastRowLastColumn="0"/>
            <w:tcW w:w="0" w:type="dxa"/>
          </w:tcPr>
          <w:p w:rsidR="00B9080E" w:rsidRDefault="00615854">
            <w:pPr>
              <w:jc w:val="center"/>
              <w:rPr>
                <w:rFonts w:ascii="Georgia" w:eastAsia="Times New Roman" w:hAnsi="Georgia" w:cs="Times New Roman"/>
                <w:sz w:val="22"/>
                <w:szCs w:val="22"/>
              </w:rPr>
            </w:pPr>
            <w:r>
              <w:rPr>
                <w:rFonts w:ascii="Georgia" w:eastAsia="Times New Roman" w:hAnsi="Georgia" w:cs="Times New Roman"/>
                <w:sz w:val="22"/>
                <w:szCs w:val="22"/>
              </w:rPr>
              <w:t>HLA-DQB1</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1,2,3,4</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2,3</w:t>
            </w:r>
          </w:p>
        </w:tc>
      </w:tr>
      <w:tr w:rsidR="00B9080E" w:rsidTr="003313AF">
        <w:trPr>
          <w:trHeight w:val="228"/>
        </w:trPr>
        <w:tc>
          <w:tcPr>
            <w:cnfStyle w:val="001000000000" w:firstRow="0" w:lastRow="0" w:firstColumn="1" w:lastColumn="0" w:oddVBand="0" w:evenVBand="0" w:oddHBand="0" w:evenHBand="0" w:firstRowFirstColumn="0" w:firstRowLastColumn="0" w:lastRowFirstColumn="0" w:lastRowLastColumn="0"/>
            <w:tcW w:w="0" w:type="dxa"/>
          </w:tcPr>
          <w:p w:rsidR="00B9080E" w:rsidRDefault="00615854">
            <w:pPr>
              <w:jc w:val="center"/>
              <w:rPr>
                <w:rFonts w:ascii="Georgia" w:eastAsia="Times New Roman" w:hAnsi="Georgia" w:cs="Times New Roman"/>
                <w:sz w:val="22"/>
                <w:szCs w:val="22"/>
              </w:rPr>
            </w:pPr>
            <w:r>
              <w:rPr>
                <w:rFonts w:ascii="Georgia" w:eastAsia="Times New Roman" w:hAnsi="Georgia" w:cs="Times New Roman"/>
                <w:sz w:val="22"/>
                <w:szCs w:val="22"/>
              </w:rPr>
              <w:t>HLA-DPB1</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1,2,3,4</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NA</w:t>
            </w:r>
          </w:p>
        </w:tc>
      </w:tr>
      <w:tr w:rsidR="00B9080E" w:rsidTr="003313AF">
        <w:trPr>
          <w:trHeight w:val="228"/>
        </w:trPr>
        <w:tc>
          <w:tcPr>
            <w:cnfStyle w:val="001000000000" w:firstRow="0" w:lastRow="0" w:firstColumn="1" w:lastColumn="0" w:oddVBand="0" w:evenVBand="0" w:oddHBand="0" w:evenHBand="0" w:firstRowFirstColumn="0" w:firstRowLastColumn="0" w:lastRowFirstColumn="0" w:lastRowLastColumn="0"/>
            <w:tcW w:w="0" w:type="dxa"/>
          </w:tcPr>
          <w:p w:rsidR="00B9080E" w:rsidRDefault="00615854">
            <w:pPr>
              <w:jc w:val="center"/>
              <w:rPr>
                <w:rFonts w:ascii="Georgia" w:eastAsia="Times New Roman" w:hAnsi="Georgia" w:cs="Times New Roman"/>
                <w:sz w:val="22"/>
                <w:szCs w:val="22"/>
              </w:rPr>
            </w:pPr>
            <w:r>
              <w:rPr>
                <w:rFonts w:ascii="Georgia" w:eastAsia="Times New Roman" w:hAnsi="Georgia" w:cs="Times New Roman"/>
                <w:sz w:val="22"/>
                <w:szCs w:val="22"/>
              </w:rPr>
              <w:t>HLA-G</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2,3,4</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NA</w:t>
            </w:r>
          </w:p>
        </w:tc>
      </w:tr>
      <w:tr w:rsidR="00B9080E" w:rsidTr="003313AF">
        <w:trPr>
          <w:trHeight w:val="228"/>
        </w:trPr>
        <w:tc>
          <w:tcPr>
            <w:cnfStyle w:val="001000000000" w:firstRow="0" w:lastRow="0" w:firstColumn="1" w:lastColumn="0" w:oddVBand="0" w:evenVBand="0" w:oddHBand="0" w:evenHBand="0" w:firstRowFirstColumn="0" w:firstRowLastColumn="0" w:lastRowFirstColumn="0" w:lastRowLastColumn="0"/>
            <w:tcW w:w="0" w:type="dxa"/>
          </w:tcPr>
          <w:p w:rsidR="00B9080E" w:rsidRDefault="00615854">
            <w:pPr>
              <w:jc w:val="center"/>
              <w:rPr>
                <w:rFonts w:ascii="Georgia" w:eastAsia="Times New Roman" w:hAnsi="Georgia" w:cs="Times New Roman"/>
                <w:sz w:val="22"/>
                <w:szCs w:val="22"/>
              </w:rPr>
            </w:pPr>
            <w:r>
              <w:rPr>
                <w:rFonts w:ascii="Georgia" w:eastAsia="Times New Roman" w:hAnsi="Georgia" w:cs="Times New Roman"/>
                <w:sz w:val="22"/>
                <w:szCs w:val="22"/>
              </w:rPr>
              <w:t>HLA-DPA1</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1,2,3,4</w:t>
            </w:r>
          </w:p>
        </w:tc>
        <w:tc>
          <w:tcPr>
            <w:tcW w:w="0"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eastAsia="Times New Roman" w:hAnsi="Georgia" w:cs="Times New Roman"/>
                <w:sz w:val="22"/>
                <w:szCs w:val="22"/>
              </w:rPr>
            </w:pPr>
            <w:r>
              <w:rPr>
                <w:rFonts w:ascii="Georgia" w:eastAsia="Times New Roman" w:hAnsi="Georgia" w:cs="Times New Roman"/>
                <w:sz w:val="22"/>
                <w:szCs w:val="22"/>
              </w:rPr>
              <w:t>NA</w:t>
            </w:r>
          </w:p>
        </w:tc>
      </w:tr>
    </w:tbl>
    <w:p w:rsidR="00B9080E" w:rsidRDefault="00B9080E">
      <w:pPr>
        <w:rPr>
          <w:rFonts w:ascii="Georgia" w:hAnsi="Georgia" w:cs="Times New Roman"/>
        </w:rPr>
      </w:pPr>
    </w:p>
    <w:p w:rsidR="00B9080E" w:rsidRDefault="00B9080E">
      <w:pPr>
        <w:pStyle w:val="afa"/>
        <w:rPr>
          <w:rFonts w:ascii="Georgia" w:hAnsi="Georgia" w:cs="Times New Roman"/>
        </w:rPr>
      </w:pPr>
    </w:p>
    <w:p w:rsidR="00B9080E" w:rsidRDefault="00B9080E">
      <w:pPr>
        <w:rPr>
          <w:rFonts w:ascii="Georgia" w:hAnsi="Georgia" w:cs="Times New Roman"/>
        </w:rPr>
      </w:pPr>
    </w:p>
    <w:p w:rsidR="00B9080E" w:rsidRDefault="00B9080E">
      <w:pPr>
        <w:rPr>
          <w:rFonts w:ascii="Georgia" w:hAnsi="Georgia" w:cs="Times New Roman"/>
        </w:rPr>
      </w:pPr>
    </w:p>
    <w:p w:rsidR="00B9080E" w:rsidRDefault="00B9080E">
      <w:pPr>
        <w:rPr>
          <w:rFonts w:ascii="Georgia" w:hAnsi="Georgia" w:cs="Times New Roman"/>
        </w:rPr>
      </w:pPr>
    </w:p>
    <w:p w:rsidR="00B9080E" w:rsidRDefault="00B9080E">
      <w:pPr>
        <w:rPr>
          <w:rFonts w:ascii="Georgia" w:hAnsi="Georgia" w:cs="Times New Roman"/>
        </w:rPr>
      </w:pPr>
    </w:p>
    <w:p w:rsidR="00B9080E" w:rsidRDefault="00B9080E">
      <w:pPr>
        <w:shd w:val="clear" w:color="auto" w:fill="FFFFFF"/>
        <w:rPr>
          <w:rFonts w:ascii="Georgia" w:eastAsiaTheme="minorEastAsia" w:hAnsi="Georgia" w:cs="Times New Roman"/>
          <w:b/>
          <w:i/>
          <w:kern w:val="28"/>
          <w:sz w:val="28"/>
          <w:szCs w:val="28"/>
        </w:rPr>
      </w:pPr>
    </w:p>
    <w:p w:rsidR="00B9080E" w:rsidRDefault="00B9080E">
      <w:pPr>
        <w:shd w:val="clear" w:color="auto" w:fill="FFFFFF"/>
        <w:rPr>
          <w:rFonts w:ascii="Georgia" w:eastAsiaTheme="minorEastAsia" w:hAnsi="Georgia" w:cs="Times New Roman"/>
          <w:b/>
          <w:i/>
          <w:kern w:val="28"/>
          <w:sz w:val="28"/>
          <w:szCs w:val="28"/>
        </w:rPr>
      </w:pPr>
    </w:p>
    <w:p w:rsidR="00B9080E" w:rsidRDefault="00B9080E">
      <w:pPr>
        <w:shd w:val="clear" w:color="auto" w:fill="FFFFFF"/>
        <w:rPr>
          <w:rFonts w:ascii="Georgia" w:hAnsi="Georgia" w:cs="Times New Roman"/>
          <w:color w:val="000000"/>
          <w:sz w:val="22"/>
        </w:rPr>
      </w:pPr>
    </w:p>
    <w:p w:rsidR="00B9080E" w:rsidRDefault="00615854">
      <w:pPr>
        <w:pStyle w:val="3"/>
        <w:rPr>
          <w:rFonts w:ascii="Georgia" w:hAnsi="Georgia" w:cs="Times New Roman"/>
        </w:rPr>
      </w:pPr>
      <w:bookmarkStart w:id="5" w:name="_Toc35114913"/>
      <w:bookmarkStart w:id="6" w:name="_Toc23931732"/>
      <w:r>
        <w:rPr>
          <w:rFonts w:ascii="Georgia" w:hAnsi="Georgia" w:cs="Times New Roman"/>
        </w:rPr>
        <w:t>1.1</w:t>
      </w:r>
      <w:r>
        <w:rPr>
          <w:rFonts w:ascii="Georgia" w:hAnsi="Georgia" w:cs="Times New Roman"/>
        </w:rPr>
        <w:tab/>
        <w:t>Visualization module</w:t>
      </w:r>
      <w:bookmarkEnd w:id="5"/>
      <w:bookmarkEnd w:id="6"/>
    </w:p>
    <w:p w:rsidR="00B9080E" w:rsidRDefault="00615854" w:rsidP="003313AF">
      <w:pPr>
        <w:ind w:firstLine="420"/>
        <w:jc w:val="both"/>
        <w:rPr>
          <w:rFonts w:ascii="Georgia" w:hAnsi="Georgia" w:cs="Times New Roman"/>
          <w:color w:val="000000"/>
        </w:rPr>
      </w:pPr>
      <w:r>
        <w:rPr>
          <w:rFonts w:ascii="Georgia" w:hAnsi="Georgia" w:cs="Times New Roman"/>
          <w:color w:val="000000"/>
        </w:rPr>
        <w:t xml:space="preserve">The visualization module is designed to create an interactive interface, including multiple panes of </w:t>
      </w:r>
      <w:proofErr w:type="spellStart"/>
      <w:r>
        <w:rPr>
          <w:rFonts w:ascii="Georgia" w:hAnsi="Georgia" w:cs="Times New Roman"/>
          <w:color w:val="000000"/>
        </w:rPr>
        <w:t>SOAPTyping’s</w:t>
      </w:r>
      <w:proofErr w:type="spellEnd"/>
      <w:r>
        <w:rPr>
          <w:rFonts w:ascii="Georgia" w:hAnsi="Georgia" w:cs="Times New Roman"/>
          <w:color w:val="000000"/>
        </w:rPr>
        <w:t xml:space="preserve"> main window. The main window consists of panes of Sample List, Base Navigator, Allele Match List, Sequence Display Region, Electropherogram Display Region and Toolbar (Figure S1). </w:t>
      </w:r>
    </w:p>
    <w:p w:rsidR="00B9080E" w:rsidRDefault="00615854">
      <w:pPr>
        <w:rPr>
          <w:rFonts w:ascii="Georgia" w:eastAsia="Times New Roman" w:hAnsi="Georgia" w:cs="Times New Roman"/>
        </w:rPr>
      </w:pPr>
      <w:r>
        <w:rPr>
          <w:rFonts w:ascii="Georgia" w:eastAsia="Times New Roman" w:hAnsi="Georgia" w:cs="Times New Roman"/>
          <w:noProof/>
        </w:rPr>
        <w:drawing>
          <wp:inline distT="0" distB="0" distL="0" distR="0">
            <wp:extent cx="8406130" cy="45885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8406130" cy="4588510"/>
                    </a:xfrm>
                    <a:prstGeom prst="rect">
                      <a:avLst/>
                    </a:prstGeom>
                  </pic:spPr>
                </pic:pic>
              </a:graphicData>
            </a:graphic>
          </wp:inline>
        </w:drawing>
      </w:r>
    </w:p>
    <w:p w:rsidR="00B9080E" w:rsidRDefault="00615854">
      <w:pPr>
        <w:pStyle w:val="af8"/>
        <w:shd w:val="clear" w:color="auto" w:fill="FFFFFF"/>
        <w:ind w:left="360" w:firstLineChars="0" w:firstLine="0"/>
        <w:jc w:val="center"/>
        <w:rPr>
          <w:rFonts w:ascii="Georgia" w:hAnsi="Georgia" w:cs="Times New Roman"/>
          <w:color w:val="000000"/>
          <w:sz w:val="22"/>
        </w:rPr>
      </w:pPr>
      <w:r>
        <w:rPr>
          <w:rFonts w:ascii="Georgia" w:hAnsi="Georgia" w:cs="Times New Roman"/>
          <w:color w:val="000000"/>
          <w:sz w:val="22"/>
        </w:rPr>
        <w:t>Figure S1. The main window of SOAPTyping.</w:t>
      </w:r>
    </w:p>
    <w:p w:rsidR="00B9080E" w:rsidRDefault="00B9080E">
      <w:pPr>
        <w:rPr>
          <w:rFonts w:ascii="Georgia" w:eastAsia="Times New Roman" w:hAnsi="Georgia" w:cs="Times New Roman"/>
        </w:rPr>
      </w:pPr>
    </w:p>
    <w:p w:rsidR="00B9080E" w:rsidRDefault="00615854" w:rsidP="003313AF">
      <w:pPr>
        <w:pStyle w:val="af8"/>
        <w:numPr>
          <w:ilvl w:val="2"/>
          <w:numId w:val="1"/>
        </w:numPr>
        <w:shd w:val="clear" w:color="auto" w:fill="FFFFFF"/>
        <w:ind w:firstLineChars="0"/>
        <w:jc w:val="both"/>
        <w:rPr>
          <w:rFonts w:ascii="Georgia" w:hAnsi="Georgia"/>
        </w:rPr>
      </w:pPr>
      <w:r>
        <w:rPr>
          <w:rFonts w:ascii="Georgia" w:hAnsi="Georgia" w:cs="Times New Roman"/>
          <w:color w:val="000000"/>
        </w:rPr>
        <w:t xml:space="preserve">The pane of Sample List organizes the input files into a tree structure based on the sample name, in which nomenclature is given in the following Section 2.1. </w:t>
      </w:r>
      <w:r>
        <w:rPr>
          <w:rFonts w:ascii="Georgia" w:eastAsia="Times New Roman" w:hAnsi="Georgia" w:cs="Times New Roman"/>
          <w:color w:val="000000"/>
        </w:rPr>
        <w:t>Involved icons and their detailed explanations are shown in Table S2.</w:t>
      </w:r>
    </w:p>
    <w:p w:rsidR="00B9080E" w:rsidRDefault="00615854">
      <w:pPr>
        <w:jc w:val="center"/>
        <w:rPr>
          <w:rFonts w:ascii="Georgia" w:eastAsia="Times New Roman" w:hAnsi="Georgia" w:cs="Times New Roman"/>
          <w:sz w:val="22"/>
          <w:szCs w:val="22"/>
        </w:rPr>
      </w:pPr>
      <w:r>
        <w:rPr>
          <w:rFonts w:ascii="Georgia" w:hAnsi="Georgia" w:cs="Times New Roman"/>
          <w:color w:val="000000"/>
          <w:sz w:val="22"/>
          <w:szCs w:val="22"/>
        </w:rPr>
        <w:t xml:space="preserve">Table S2. </w:t>
      </w:r>
      <w:r>
        <w:rPr>
          <w:rFonts w:ascii="Georgia" w:eastAsia="Times New Roman" w:hAnsi="Georgia" w:cs="Times New Roman"/>
          <w:sz w:val="22"/>
          <w:szCs w:val="22"/>
        </w:rPr>
        <w:t>Icons involved in the pane of Sample List</w:t>
      </w:r>
    </w:p>
    <w:tbl>
      <w:tblPr>
        <w:tblStyle w:val="21"/>
        <w:tblW w:w="0" w:type="auto"/>
        <w:jc w:val="center"/>
        <w:tblLook w:val="04A0" w:firstRow="1" w:lastRow="0" w:firstColumn="1" w:lastColumn="0" w:noHBand="0" w:noVBand="1"/>
      </w:tblPr>
      <w:tblGrid>
        <w:gridCol w:w="1843"/>
        <w:gridCol w:w="8647"/>
      </w:tblGrid>
      <w:tr w:rsidR="00B9080E" w:rsidTr="003313A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615854">
            <w:pPr>
              <w:jc w:val="center"/>
              <w:rPr>
                <w:rFonts w:ascii="Georgia" w:hAnsi="Georgia"/>
                <w:b w:val="0"/>
                <w:sz w:val="22"/>
              </w:rPr>
            </w:pPr>
            <w:r>
              <w:rPr>
                <w:rFonts w:ascii="Georgia" w:hAnsi="Georgia" w:cs="Times New Roman"/>
                <w:sz w:val="22"/>
                <w:szCs w:val="22"/>
              </w:rPr>
              <w:t>Icons</w:t>
            </w:r>
          </w:p>
        </w:tc>
        <w:tc>
          <w:tcPr>
            <w:tcW w:w="8647" w:type="dxa"/>
          </w:tcPr>
          <w:p w:rsidR="00B9080E" w:rsidRPr="003313AF" w:rsidRDefault="00615854">
            <w:pPr>
              <w:jc w:val="center"/>
              <w:cnfStyle w:val="100000000000" w:firstRow="1" w:lastRow="0" w:firstColumn="0" w:lastColumn="0" w:oddVBand="0" w:evenVBand="0" w:oddHBand="0" w:evenHBand="0" w:firstRowFirstColumn="0" w:firstRowLastColumn="0" w:lastRowFirstColumn="0" w:lastRowLastColumn="0"/>
              <w:rPr>
                <w:rFonts w:ascii="Georgia" w:hAnsi="Georgia"/>
                <w:b w:val="0"/>
                <w:sz w:val="22"/>
              </w:rPr>
            </w:pPr>
            <w:r>
              <w:rPr>
                <w:rFonts w:ascii="Georgia" w:hAnsi="Georgia" w:cs="Times New Roman"/>
                <w:sz w:val="22"/>
                <w:szCs w:val="22"/>
              </w:rPr>
              <w:t>Descriptions</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3313AF" w:rsidRDefault="00615854">
            <w:pPr>
              <w:jc w:val="center"/>
              <w:rPr>
                <w:rFonts w:ascii="Georgia" w:hAnsi="Georgia"/>
                <w:b w:val="0"/>
                <w:sz w:val="22"/>
              </w:rPr>
            </w:pPr>
            <w:r>
              <w:rPr>
                <w:rFonts w:ascii="Georgia" w:hAnsi="Georgia" w:cs="Times New Roman"/>
                <w:noProof/>
                <w:sz w:val="22"/>
                <w:szCs w:val="22"/>
              </w:rPr>
              <w:drawing>
                <wp:inline distT="0" distB="0" distL="0" distR="0">
                  <wp:extent cx="361950" cy="36195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361950" cy="361950"/>
                          </a:xfrm>
                          <a:prstGeom prst="rect">
                            <a:avLst/>
                          </a:prstGeom>
                          <a:noFill/>
                          <a:ln>
                            <a:noFill/>
                          </a:ln>
                        </pic:spPr>
                      </pic:pic>
                    </a:graphicData>
                  </a:graphic>
                </wp:inline>
              </w:drawing>
            </w:r>
          </w:p>
        </w:tc>
        <w:tc>
          <w:tcPr>
            <w:tcW w:w="8647"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No mismatches exist between pattern sequence and the allele pair. The allele pair is a common type.</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615854">
            <w:pPr>
              <w:jc w:val="center"/>
              <w:rPr>
                <w:rFonts w:ascii="Georgia" w:hAnsi="Georgia"/>
                <w:b w:val="0"/>
                <w:sz w:val="22"/>
              </w:rPr>
            </w:pPr>
            <w:r>
              <w:rPr>
                <w:rFonts w:ascii="Georgia" w:hAnsi="Georgia" w:cs="Times New Roman"/>
                <w:noProof/>
                <w:sz w:val="22"/>
                <w:szCs w:val="22"/>
              </w:rPr>
              <w:drawing>
                <wp:inline distT="0" distB="0" distL="0" distR="0">
                  <wp:extent cx="381000" cy="3810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381000" cy="381000"/>
                          </a:xfrm>
                          <a:prstGeom prst="rect">
                            <a:avLst/>
                          </a:prstGeom>
                          <a:noFill/>
                          <a:ln>
                            <a:noFill/>
                          </a:ln>
                        </pic:spPr>
                      </pic:pic>
                    </a:graphicData>
                  </a:graphic>
                </wp:inline>
              </w:drawing>
            </w:r>
          </w:p>
        </w:tc>
        <w:tc>
          <w:tcPr>
            <w:tcW w:w="8647"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No mismatches exist between pattern sequence and the allele pair. The allele pair is a rare type.</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CA0662" w:rsidRDefault="00615854">
            <w:pPr>
              <w:jc w:val="center"/>
              <w:rPr>
                <w:rFonts w:ascii="Georgia" w:hAnsi="Georgia"/>
                <w:sz w:val="22"/>
              </w:rPr>
            </w:pPr>
            <w:r>
              <w:rPr>
                <w:rFonts w:ascii="Georgia" w:hAnsi="Georgia" w:cs="Times New Roman"/>
                <w:noProof/>
                <w:sz w:val="22"/>
                <w:szCs w:val="22"/>
              </w:rPr>
              <w:drawing>
                <wp:inline distT="0" distB="0" distL="0" distR="0">
                  <wp:extent cx="371475" cy="371475"/>
                  <wp:effectExtent l="0" t="0" r="9525" b="9525"/>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371475" cy="371475"/>
                          </a:xfrm>
                          <a:prstGeom prst="rect">
                            <a:avLst/>
                          </a:prstGeom>
                          <a:noFill/>
                          <a:ln>
                            <a:noFill/>
                          </a:ln>
                        </pic:spPr>
                      </pic:pic>
                    </a:graphicData>
                  </a:graphic>
                </wp:inline>
              </w:drawing>
            </w:r>
          </w:p>
        </w:tc>
        <w:tc>
          <w:tcPr>
            <w:tcW w:w="8647"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No mismatches exist between pattern sequence and the allele pair. The quality of the sequence file is poor.</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CA0662" w:rsidRDefault="00615854">
            <w:pPr>
              <w:jc w:val="center"/>
              <w:rPr>
                <w:rFonts w:ascii="Georgia" w:hAnsi="Georgia"/>
                <w:sz w:val="22"/>
              </w:rPr>
            </w:pPr>
            <w:r>
              <w:rPr>
                <w:rFonts w:ascii="Georgia" w:hAnsi="Georgia" w:cs="Times New Roman"/>
                <w:noProof/>
                <w:sz w:val="22"/>
                <w:szCs w:val="22"/>
              </w:rPr>
              <w:drawing>
                <wp:inline distT="0" distB="0" distL="0" distR="0">
                  <wp:extent cx="371475" cy="371475"/>
                  <wp:effectExtent l="0" t="0" r="9525" b="9525"/>
                  <wp:docPr id="226" name="图片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6" name="图片 22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371475" cy="371475"/>
                          </a:xfrm>
                          <a:prstGeom prst="rect">
                            <a:avLst/>
                          </a:prstGeom>
                          <a:noFill/>
                          <a:ln>
                            <a:noFill/>
                          </a:ln>
                        </pic:spPr>
                      </pic:pic>
                    </a:graphicData>
                  </a:graphic>
                </wp:inline>
              </w:drawing>
            </w:r>
          </w:p>
        </w:tc>
        <w:tc>
          <w:tcPr>
            <w:tcW w:w="8647"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No mismatches exist between pattern sequence and the allele pair. The sequence file is marked as reviewed.</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CA0662" w:rsidRDefault="00615854">
            <w:pPr>
              <w:jc w:val="center"/>
              <w:rPr>
                <w:rFonts w:ascii="Georgia" w:hAnsi="Georgia"/>
                <w:sz w:val="22"/>
              </w:rPr>
            </w:pPr>
            <w:r>
              <w:rPr>
                <w:rFonts w:ascii="Georgia" w:hAnsi="Georgia" w:cs="Times New Roman"/>
                <w:noProof/>
                <w:sz w:val="22"/>
                <w:szCs w:val="22"/>
              </w:rPr>
              <w:drawing>
                <wp:inline distT="0" distB="0" distL="0" distR="0">
                  <wp:extent cx="361950" cy="361950"/>
                  <wp:effectExtent l="0" t="0" r="0" b="0"/>
                  <wp:docPr id="231" name="图片 2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 name="图片 23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361950" cy="361950"/>
                          </a:xfrm>
                          <a:prstGeom prst="rect">
                            <a:avLst/>
                          </a:prstGeom>
                          <a:noFill/>
                          <a:ln>
                            <a:noFill/>
                          </a:ln>
                        </pic:spPr>
                      </pic:pic>
                    </a:graphicData>
                  </a:graphic>
                </wp:inline>
              </w:drawing>
            </w:r>
          </w:p>
        </w:tc>
        <w:tc>
          <w:tcPr>
            <w:tcW w:w="8647"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No mismatches exist between pattern sequence and the allele pair. The sequence file is marked as approved.</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CA0662" w:rsidRDefault="00615854">
            <w:pPr>
              <w:jc w:val="center"/>
              <w:rPr>
                <w:rFonts w:ascii="Georgia" w:hAnsi="Georgia"/>
                <w:sz w:val="22"/>
              </w:rPr>
            </w:pPr>
            <w:r>
              <w:rPr>
                <w:rFonts w:ascii="Georgia" w:hAnsi="Georgia" w:cs="Times New Roman"/>
                <w:noProof/>
                <w:sz w:val="22"/>
                <w:szCs w:val="22"/>
              </w:rPr>
              <w:lastRenderedPageBreak/>
              <w:drawing>
                <wp:inline distT="0" distB="0" distL="0" distR="0">
                  <wp:extent cx="361950" cy="36195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a:xfrm>
                            <a:off x="0" y="0"/>
                            <a:ext cx="361950" cy="361950"/>
                          </a:xfrm>
                          <a:prstGeom prst="rect">
                            <a:avLst/>
                          </a:prstGeom>
                          <a:noFill/>
                          <a:ln>
                            <a:noFill/>
                          </a:ln>
                        </pic:spPr>
                      </pic:pic>
                    </a:graphicData>
                  </a:graphic>
                </wp:inline>
              </w:drawing>
            </w:r>
          </w:p>
        </w:tc>
        <w:tc>
          <w:tcPr>
            <w:tcW w:w="8647"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Mismatches exist between pattern sequence and the allele pair.</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CA0662" w:rsidRDefault="00615854">
            <w:pPr>
              <w:jc w:val="center"/>
              <w:rPr>
                <w:rFonts w:ascii="Georgia" w:hAnsi="Georgia"/>
                <w:sz w:val="22"/>
              </w:rPr>
            </w:pPr>
            <w:r>
              <w:rPr>
                <w:rFonts w:ascii="Georgia" w:hAnsi="Georgia" w:cs="Times New Roman"/>
                <w:noProof/>
                <w:sz w:val="22"/>
                <w:szCs w:val="22"/>
              </w:rPr>
              <w:drawing>
                <wp:inline distT="0" distB="0" distL="0" distR="0">
                  <wp:extent cx="352425" cy="352425"/>
                  <wp:effectExtent l="0" t="0" r="9525" b="9525"/>
                  <wp:docPr id="227" name="图片 2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7" name="图片 22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a:xfrm>
                            <a:off x="0" y="0"/>
                            <a:ext cx="352425" cy="352425"/>
                          </a:xfrm>
                          <a:prstGeom prst="rect">
                            <a:avLst/>
                          </a:prstGeom>
                          <a:noFill/>
                          <a:ln>
                            <a:noFill/>
                          </a:ln>
                        </pic:spPr>
                      </pic:pic>
                    </a:graphicData>
                  </a:graphic>
                </wp:inline>
              </w:drawing>
            </w:r>
          </w:p>
        </w:tc>
        <w:tc>
          <w:tcPr>
            <w:tcW w:w="8647"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Mismatches exist between pattern sequence and the allele pair. The sequence file is marked as reviewed.</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CA0662" w:rsidRDefault="00615854">
            <w:pPr>
              <w:jc w:val="center"/>
              <w:rPr>
                <w:rFonts w:ascii="Georgia" w:hAnsi="Georgia"/>
                <w:sz w:val="22"/>
              </w:rPr>
            </w:pPr>
            <w:r>
              <w:rPr>
                <w:rFonts w:ascii="Georgia" w:hAnsi="Georgia" w:cs="Times New Roman"/>
                <w:noProof/>
                <w:sz w:val="22"/>
                <w:szCs w:val="22"/>
              </w:rPr>
              <w:drawing>
                <wp:inline distT="0" distB="0" distL="0" distR="0">
                  <wp:extent cx="361950" cy="361950"/>
                  <wp:effectExtent l="0" t="0" r="0" b="0"/>
                  <wp:docPr id="228" name="图片 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8" name="图片 22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a:xfrm>
                            <a:off x="0" y="0"/>
                            <a:ext cx="361950" cy="361950"/>
                          </a:xfrm>
                          <a:prstGeom prst="rect">
                            <a:avLst/>
                          </a:prstGeom>
                          <a:noFill/>
                          <a:ln>
                            <a:noFill/>
                          </a:ln>
                        </pic:spPr>
                      </pic:pic>
                    </a:graphicData>
                  </a:graphic>
                </wp:inline>
              </w:drawing>
            </w:r>
          </w:p>
        </w:tc>
        <w:tc>
          <w:tcPr>
            <w:tcW w:w="8647"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Mismatches exist between pattern sequence and the allele pair. The sequence file is marked as approved.</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CA0662" w:rsidRDefault="00615854">
            <w:pPr>
              <w:jc w:val="center"/>
              <w:rPr>
                <w:rFonts w:ascii="Georgia" w:hAnsi="Georgia"/>
                <w:sz w:val="22"/>
              </w:rPr>
            </w:pPr>
            <w:r>
              <w:rPr>
                <w:rFonts w:ascii="Georgia" w:hAnsi="Georgia" w:cs="Times New Roman"/>
                <w:noProof/>
                <w:sz w:val="22"/>
                <w:szCs w:val="22"/>
              </w:rPr>
              <w:drawing>
                <wp:inline distT="0" distB="0" distL="0" distR="0">
                  <wp:extent cx="381000" cy="381000"/>
                  <wp:effectExtent l="0" t="0" r="0" b="0"/>
                  <wp:docPr id="229" name="图片 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 name="图片 229"/>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a:xfrm>
                            <a:off x="0" y="0"/>
                            <a:ext cx="381000" cy="381000"/>
                          </a:xfrm>
                          <a:prstGeom prst="rect">
                            <a:avLst/>
                          </a:prstGeom>
                          <a:noFill/>
                          <a:ln>
                            <a:noFill/>
                          </a:ln>
                        </pic:spPr>
                      </pic:pic>
                    </a:graphicData>
                  </a:graphic>
                </wp:inline>
              </w:drawing>
            </w:r>
          </w:p>
        </w:tc>
        <w:tc>
          <w:tcPr>
            <w:tcW w:w="8647"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The quality of the sequence file is poor.</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CA0662" w:rsidRDefault="00615854">
            <w:pPr>
              <w:jc w:val="center"/>
              <w:rPr>
                <w:rFonts w:ascii="Georgia" w:hAnsi="Georgia"/>
                <w:sz w:val="22"/>
              </w:rPr>
            </w:pPr>
            <w:r>
              <w:rPr>
                <w:rFonts w:ascii="Georgia" w:hAnsi="Georgia" w:cs="Times New Roman"/>
                <w:noProof/>
                <w:sz w:val="22"/>
                <w:szCs w:val="22"/>
              </w:rPr>
              <w:drawing>
                <wp:inline distT="0" distB="0" distL="0" distR="0">
                  <wp:extent cx="390525" cy="390525"/>
                  <wp:effectExtent l="0" t="0" r="0" b="0"/>
                  <wp:docPr id="230" name="图片 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0" name="图片 230"/>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a:xfrm>
                            <a:off x="0" y="0"/>
                            <a:ext cx="390525" cy="390525"/>
                          </a:xfrm>
                          <a:prstGeom prst="rect">
                            <a:avLst/>
                          </a:prstGeom>
                          <a:noFill/>
                          <a:ln>
                            <a:noFill/>
                          </a:ln>
                        </pic:spPr>
                      </pic:pic>
                    </a:graphicData>
                  </a:graphic>
                </wp:inline>
              </w:drawing>
            </w:r>
          </w:p>
        </w:tc>
        <w:tc>
          <w:tcPr>
            <w:tcW w:w="8647"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The quality of the sequence file is satisfactory.</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CA0662" w:rsidRDefault="00615854">
            <w:pPr>
              <w:rPr>
                <w:rFonts w:ascii="Georgia" w:hAnsi="Georgia"/>
                <w:sz w:val="22"/>
              </w:rPr>
            </w:pPr>
            <w:r>
              <w:rPr>
                <w:rFonts w:ascii="Georgia" w:hAnsi="Georgia" w:cs="Times New Roman"/>
                <w:noProof/>
                <w:sz w:val="22"/>
                <w:szCs w:val="22"/>
              </w:rPr>
              <w:drawing>
                <wp:anchor distT="0" distB="0" distL="114300" distR="114300" simplePos="0" relativeHeight="251739136" behindDoc="0" locked="0" layoutInCell="1" allowOverlap="1">
                  <wp:simplePos x="0" y="0"/>
                  <wp:positionH relativeFrom="column">
                    <wp:posOffset>236220</wp:posOffset>
                  </wp:positionH>
                  <wp:positionV relativeFrom="paragraph">
                    <wp:posOffset>0</wp:posOffset>
                  </wp:positionV>
                  <wp:extent cx="504825" cy="504825"/>
                  <wp:effectExtent l="0" t="0" r="0" b="0"/>
                  <wp:wrapSquare wrapText="bothSides"/>
                  <wp:docPr id="224" name="图片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4" name="图片 22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a:xfrm>
                            <a:off x="0" y="0"/>
                            <a:ext cx="504825" cy="504825"/>
                          </a:xfrm>
                          <a:prstGeom prst="rect">
                            <a:avLst/>
                          </a:prstGeom>
                          <a:noFill/>
                          <a:ln>
                            <a:noFill/>
                          </a:ln>
                        </pic:spPr>
                      </pic:pic>
                    </a:graphicData>
                  </a:graphic>
                </wp:anchor>
              </w:drawing>
            </w:r>
          </w:p>
        </w:tc>
        <w:tc>
          <w:tcPr>
            <w:tcW w:w="8647"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The sequence file cannot be analyzed.</w:t>
            </w:r>
          </w:p>
        </w:tc>
      </w:tr>
      <w:tr w:rsidR="00B9080E" w:rsidTr="003313AF">
        <w:trPr>
          <w:trHeight w:val="598"/>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CA0662" w:rsidRDefault="00615854">
            <w:pPr>
              <w:rPr>
                <w:rFonts w:ascii="Georgia" w:hAnsi="Georgia"/>
                <w:sz w:val="22"/>
              </w:rPr>
            </w:pPr>
            <w:r>
              <w:rPr>
                <w:rFonts w:ascii="Georgia" w:hAnsi="Georgia" w:cs="Times New Roman"/>
                <w:noProof/>
                <w:sz w:val="22"/>
                <w:szCs w:val="22"/>
              </w:rPr>
              <w:drawing>
                <wp:anchor distT="0" distB="0" distL="114300" distR="114300" simplePos="0" relativeHeight="251740160" behindDoc="0" locked="0" layoutInCell="1" allowOverlap="1">
                  <wp:simplePos x="0" y="0"/>
                  <wp:positionH relativeFrom="column">
                    <wp:posOffset>236220</wp:posOffset>
                  </wp:positionH>
                  <wp:positionV relativeFrom="paragraph">
                    <wp:posOffset>0</wp:posOffset>
                  </wp:positionV>
                  <wp:extent cx="457200" cy="457200"/>
                  <wp:effectExtent l="0" t="0" r="0" b="0"/>
                  <wp:wrapSquare wrapText="bothSides"/>
                  <wp:docPr id="225" name="图片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 name="图片 22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a:xfrm>
                            <a:off x="0" y="0"/>
                            <a:ext cx="457200" cy="457200"/>
                          </a:xfrm>
                          <a:prstGeom prst="rect">
                            <a:avLst/>
                          </a:prstGeom>
                          <a:noFill/>
                          <a:ln>
                            <a:noFill/>
                          </a:ln>
                        </pic:spPr>
                      </pic:pic>
                    </a:graphicData>
                  </a:graphic>
                </wp:anchor>
              </w:drawing>
            </w:r>
          </w:p>
        </w:tc>
        <w:tc>
          <w:tcPr>
            <w:tcW w:w="8647"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The sequence file is marked as pending.</w:t>
            </w:r>
          </w:p>
        </w:tc>
      </w:tr>
    </w:tbl>
    <w:p w:rsidR="00B9080E" w:rsidRDefault="00B9080E">
      <w:pPr>
        <w:pStyle w:val="af8"/>
        <w:shd w:val="clear" w:color="auto" w:fill="FFFFFF"/>
        <w:ind w:left="360" w:firstLineChars="0" w:firstLine="0"/>
        <w:rPr>
          <w:rFonts w:ascii="Georgia" w:hAnsi="Georgia" w:cs="Times New Roman"/>
          <w:color w:val="000000"/>
          <w:sz w:val="22"/>
        </w:rPr>
      </w:pPr>
    </w:p>
    <w:p w:rsidR="00B9080E" w:rsidRDefault="00615854" w:rsidP="003313AF">
      <w:pPr>
        <w:pStyle w:val="af8"/>
        <w:numPr>
          <w:ilvl w:val="2"/>
          <w:numId w:val="1"/>
        </w:numPr>
        <w:shd w:val="clear" w:color="auto" w:fill="FFFFFF"/>
        <w:ind w:firstLineChars="0"/>
        <w:jc w:val="both"/>
        <w:rPr>
          <w:rFonts w:ascii="Georgia" w:hAnsi="Georgia" w:cs="Times New Roman"/>
        </w:rPr>
      </w:pPr>
      <w:r>
        <w:rPr>
          <w:rFonts w:ascii="Georgia" w:hAnsi="Georgia" w:cs="Times New Roman"/>
          <w:color w:val="000000"/>
        </w:rPr>
        <w:t xml:space="preserve">The pane of Base Navigator highlights mismatched positions so that users can skip to such positions quickly by clicking on the </w:t>
      </w:r>
      <w:r>
        <w:rPr>
          <w:rFonts w:ascii="Georgia" w:hAnsi="Georgia" w:cs="Times New Roman"/>
          <w:color w:val="000000" w:themeColor="text1"/>
        </w:rPr>
        <w:t>color bar, in which detailed descriptions are presented in</w:t>
      </w:r>
      <w:r>
        <w:rPr>
          <w:rFonts w:ascii="Georgia" w:hAnsi="Georgia" w:cs="Times New Roman"/>
          <w:color w:val="FF0000"/>
        </w:rPr>
        <w:t xml:space="preserve"> </w:t>
      </w:r>
      <w:r>
        <w:rPr>
          <w:rFonts w:ascii="Georgia" w:hAnsi="Georgia" w:cs="Times New Roman"/>
          <w:color w:val="000000"/>
        </w:rPr>
        <w:t>Table S3.</w:t>
      </w:r>
      <w:r>
        <w:rPr>
          <w:rFonts w:ascii="Georgia" w:hAnsi="Georgia" w:cs="Times New Roman"/>
        </w:rPr>
        <w:t xml:space="preserve"> </w:t>
      </w:r>
      <w:r>
        <w:rPr>
          <w:rFonts w:ascii="Georgia" w:hAnsi="Georgia" w:cs="Times New Roman"/>
          <w:color w:val="000000"/>
        </w:rPr>
        <w:t>The pane of Base Navigator could be divided into two pa</w:t>
      </w:r>
      <w:r>
        <w:rPr>
          <w:rFonts w:ascii="Georgia" w:hAnsi="Georgia" w:cs="Times New Roman"/>
        </w:rPr>
        <w:t>rts. The upper area displays the difference between the forward and backward sequence as well as the discrepancies between the pattern and consensus sequence. In the meantime, it also tracks the edited or filtered position. The lower area shows mismatches between the pattern sequence and its best-matched allele, which are only displayed when a specific allele pair is chosen.</w:t>
      </w:r>
    </w:p>
    <w:p w:rsidR="00B9080E" w:rsidRDefault="00B9080E">
      <w:pPr>
        <w:pStyle w:val="af8"/>
        <w:shd w:val="clear" w:color="auto" w:fill="FFFFFF"/>
        <w:ind w:left="720" w:firstLineChars="0" w:firstLine="0"/>
        <w:rPr>
          <w:rFonts w:ascii="Georgia" w:hAnsi="Georgia"/>
        </w:rPr>
      </w:pPr>
    </w:p>
    <w:p w:rsidR="00B9080E" w:rsidRDefault="00615854">
      <w:pPr>
        <w:pStyle w:val="af8"/>
        <w:shd w:val="clear" w:color="auto" w:fill="FFFFFF"/>
        <w:ind w:left="360" w:firstLineChars="0" w:firstLine="0"/>
        <w:jc w:val="center"/>
        <w:rPr>
          <w:rFonts w:ascii="Georgia" w:hAnsi="Georgia" w:cs="Times New Roman"/>
          <w:color w:val="000000"/>
          <w:sz w:val="22"/>
          <w:szCs w:val="22"/>
        </w:rPr>
      </w:pPr>
      <w:r>
        <w:rPr>
          <w:rFonts w:ascii="Georgia" w:hAnsi="Georgia" w:cs="Times New Roman"/>
          <w:color w:val="000000"/>
          <w:sz w:val="22"/>
          <w:szCs w:val="22"/>
        </w:rPr>
        <w:t>Table S3. Colors and their meanings in the pane of Base Navigator</w:t>
      </w:r>
    </w:p>
    <w:tbl>
      <w:tblPr>
        <w:tblStyle w:val="21"/>
        <w:tblW w:w="0" w:type="auto"/>
        <w:jc w:val="center"/>
        <w:tblLook w:val="04A0" w:firstRow="1" w:lastRow="0" w:firstColumn="1" w:lastColumn="0" w:noHBand="0" w:noVBand="1"/>
      </w:tblPr>
      <w:tblGrid>
        <w:gridCol w:w="1843"/>
        <w:gridCol w:w="7819"/>
      </w:tblGrid>
      <w:tr w:rsidR="00B9080E" w:rsidTr="003313AF">
        <w:trPr>
          <w:cnfStyle w:val="100000000000" w:firstRow="1" w:lastRow="0" w:firstColumn="0" w:lastColumn="0" w:oddVBand="0" w:evenVBand="0" w:oddHBand="0" w:evenHBand="0" w:firstRowFirstColumn="0" w:firstRowLastColumn="0" w:lastRowFirstColumn="0" w:lastRowLastColumn="0"/>
          <w:trHeight w:val="303"/>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615854">
            <w:pPr>
              <w:jc w:val="center"/>
              <w:rPr>
                <w:rFonts w:ascii="Georgia" w:hAnsi="Georgia"/>
                <w:b w:val="0"/>
                <w:sz w:val="22"/>
              </w:rPr>
            </w:pPr>
            <w:r>
              <w:rPr>
                <w:rFonts w:ascii="Georgia" w:hAnsi="Georgia" w:cs="Times New Roman"/>
                <w:sz w:val="22"/>
                <w:szCs w:val="22"/>
              </w:rPr>
              <w:t>Color</w:t>
            </w:r>
          </w:p>
        </w:tc>
        <w:tc>
          <w:tcPr>
            <w:tcW w:w="7819" w:type="dxa"/>
          </w:tcPr>
          <w:p w:rsidR="00B9080E" w:rsidRPr="003313AF" w:rsidRDefault="00615854">
            <w:pPr>
              <w:jc w:val="center"/>
              <w:cnfStyle w:val="100000000000" w:firstRow="1" w:lastRow="0" w:firstColumn="0" w:lastColumn="0" w:oddVBand="0" w:evenVBand="0" w:oddHBand="0" w:evenHBand="0" w:firstRowFirstColumn="0" w:firstRowLastColumn="0" w:lastRowFirstColumn="0" w:lastRowLastColumn="0"/>
              <w:rPr>
                <w:rFonts w:ascii="Georgia" w:hAnsi="Georgia"/>
                <w:b w:val="0"/>
                <w:sz w:val="22"/>
              </w:rPr>
            </w:pPr>
            <w:r>
              <w:rPr>
                <w:rFonts w:ascii="Georgia" w:hAnsi="Georgia" w:cs="Times New Roman"/>
                <w:sz w:val="22"/>
                <w:szCs w:val="22"/>
              </w:rPr>
              <w:t>Descriptions</w:t>
            </w:r>
          </w:p>
        </w:tc>
      </w:tr>
      <w:tr w:rsidR="00B9080E" w:rsidTr="003313AF">
        <w:trPr>
          <w:trHeight w:val="364"/>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3313AF" w:rsidRDefault="00615854">
            <w:pPr>
              <w:jc w:val="center"/>
              <w:rPr>
                <w:rFonts w:ascii="Georgia" w:hAnsi="Georgia"/>
                <w:b w:val="0"/>
                <w:sz w:val="22"/>
              </w:rPr>
            </w:pPr>
            <w:r>
              <w:rPr>
                <w:rFonts w:ascii="Georgia" w:hAnsi="Georgia" w:cs="Times New Roman"/>
                <w:noProof/>
                <w:color w:val="2F5496" w:themeColor="accent1" w:themeShade="BF"/>
                <w:sz w:val="22"/>
                <w:szCs w:val="22"/>
              </w:rPr>
              <mc:AlternateContent>
                <mc:Choice Requires="wps">
                  <w:drawing>
                    <wp:anchor distT="0" distB="0" distL="114300" distR="114300" simplePos="0" relativeHeight="251742208" behindDoc="0" locked="0" layoutInCell="1" allowOverlap="1">
                      <wp:simplePos x="0" y="0"/>
                      <wp:positionH relativeFrom="column">
                        <wp:posOffset>172720</wp:posOffset>
                      </wp:positionH>
                      <wp:positionV relativeFrom="paragraph">
                        <wp:posOffset>36195</wp:posOffset>
                      </wp:positionV>
                      <wp:extent cx="0" cy="140970"/>
                      <wp:effectExtent l="12700" t="0" r="12700" b="24130"/>
                      <wp:wrapNone/>
                      <wp:docPr id="5" name="直接连接符 5"/>
                      <wp:cNvGraphicFramePr/>
                      <a:graphic xmlns:a="http://schemas.openxmlformats.org/drawingml/2006/main">
                        <a:graphicData uri="http://schemas.microsoft.com/office/word/2010/wordprocessingShape">
                          <wps:wsp>
                            <wps:cNvCnPr/>
                            <wps:spPr>
                              <a:xfrm>
                                <a:off x="0" y="0"/>
                                <a:ext cx="0" cy="140970"/>
                              </a:xfrm>
                              <a:prstGeom prst="line">
                                <a:avLst/>
                              </a:prstGeom>
                              <a:ln w="1905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5" o:spid="_x0000_s1026" o:spt="20" style="position:absolute;left:0pt;margin-left:13.6pt;margin-top:2.85pt;height:11.1pt;width:0pt;z-index:251742208;mso-width-relative:page;mso-height-relative:page;" filled="f" stroked="t" coordsize="21600,21600" o:gfxdata="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">
                      <v:fill on="f" focussize="0,0"/>
                      <v:stroke weight="1.5pt" color="#4472C4 [3204]" miterlimit="8" joinstyle="miter"/>
                      <v:imagedata o:title=""/>
                      <o:lock v:ext="edit" aspectratio="f"/>
                    </v:line>
                  </w:pict>
                </mc:Fallback>
              </mc:AlternateContent>
            </w:r>
            <w:r>
              <w:rPr>
                <w:rFonts w:ascii="Georgia" w:hAnsi="Georgia" w:cs="Times New Roman"/>
                <w:color w:val="2F5496" w:themeColor="accent1" w:themeShade="BF"/>
                <w:sz w:val="22"/>
                <w:szCs w:val="22"/>
              </w:rPr>
              <w:t>Blue</w:t>
            </w:r>
          </w:p>
        </w:tc>
        <w:tc>
          <w:tcPr>
            <w:tcW w:w="7819"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The forward and backward sequence are compatible but different.</w:t>
            </w:r>
          </w:p>
        </w:tc>
      </w:tr>
      <w:tr w:rsidR="00B9080E" w:rsidTr="003313AF">
        <w:trPr>
          <w:trHeight w:val="596"/>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615854">
            <w:pPr>
              <w:jc w:val="center"/>
              <w:rPr>
                <w:rFonts w:ascii="Georgia" w:hAnsi="Georgia"/>
                <w:b w:val="0"/>
                <w:color w:val="FF0000"/>
                <w:sz w:val="22"/>
              </w:rPr>
            </w:pPr>
            <w:r>
              <w:rPr>
                <w:rFonts w:ascii="Georgia" w:hAnsi="Georgia" w:cs="Times New Roman"/>
                <w:noProof/>
                <w:color w:val="FF0000"/>
                <w:sz w:val="22"/>
                <w:szCs w:val="22"/>
              </w:rPr>
              <mc:AlternateContent>
                <mc:Choice Requires="wps">
                  <w:drawing>
                    <wp:anchor distT="0" distB="0" distL="114300" distR="114300" simplePos="0" relativeHeight="251743232" behindDoc="0" locked="0" layoutInCell="1" allowOverlap="1">
                      <wp:simplePos x="0" y="0"/>
                      <wp:positionH relativeFrom="column">
                        <wp:posOffset>170815</wp:posOffset>
                      </wp:positionH>
                      <wp:positionV relativeFrom="paragraph">
                        <wp:posOffset>26035</wp:posOffset>
                      </wp:positionV>
                      <wp:extent cx="0" cy="140970"/>
                      <wp:effectExtent l="12700" t="0" r="12700" b="24130"/>
                      <wp:wrapNone/>
                      <wp:docPr id="11" name="直接连接符 11"/>
                      <wp:cNvGraphicFramePr/>
                      <a:graphic xmlns:a="http://schemas.openxmlformats.org/drawingml/2006/main">
                        <a:graphicData uri="http://schemas.microsoft.com/office/word/2010/wordprocessingShape">
                          <wps:wsp>
                            <wps:cNvCnPr/>
                            <wps:spPr>
                              <a:xfrm>
                                <a:off x="0" y="0"/>
                                <a:ext cx="0" cy="140970"/>
                              </a:xfrm>
                              <a:prstGeom prst="line">
                                <a:avLst/>
                              </a:prstGeom>
                              <a:noFill/>
                              <a:ln w="19050" cap="flat" cmpd="sng" algn="ctr">
                                <a:solidFill>
                                  <a:srgbClr val="FF0000"/>
                                </a:solidFill>
                                <a:prstDash val="solid"/>
                                <a:miter lim="800000"/>
                              </a:ln>
                              <a:effectLst/>
                            </wps:spPr>
                            <wps:bodyPr/>
                          </wps:wsp>
                        </a:graphicData>
                      </a:graphic>
                    </wp:anchor>
                  </w:drawing>
                </mc:Choice>
                <mc:Fallback xmlns:wpsCustomData="http://www.wps.cn/officeDocument/2013/wpsCustomData">
                  <w:pict>
                    <v:line id="直接连接符 11" o:spid="_x0000_s1026" o:spt="20" style="position:absolute;left:0pt;margin-left:13.45pt;margin-top:2.05pt;height:11.1pt;width:0pt;z-index:251743232;mso-width-relative:page;mso-height-relative:page;" filled="f" stroked="t" coordsize="21600,21600" o:gfxdata="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">
                      <v:fill on="f" focussize="0,0"/>
                      <v:stroke weight="1.5pt" color="#FF0000" miterlimit="8" joinstyle="miter"/>
                      <v:imagedata o:title=""/>
                      <o:lock v:ext="edit" aspectratio="f"/>
                    </v:line>
                  </w:pict>
                </mc:Fallback>
              </mc:AlternateContent>
            </w:r>
            <w:r>
              <w:rPr>
                <w:rFonts w:ascii="Georgia" w:hAnsi="Georgia" w:cs="Times New Roman"/>
                <w:color w:val="FF0000"/>
                <w:sz w:val="22"/>
                <w:szCs w:val="22"/>
              </w:rPr>
              <w:t>Red</w:t>
            </w:r>
          </w:p>
        </w:tc>
        <w:tc>
          <w:tcPr>
            <w:tcW w:w="7819"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The pattern sequence is not compatible with consensus sequence and there exist mismatches between pattern sequence and the chosen allele pair.</w:t>
            </w:r>
          </w:p>
        </w:tc>
      </w:tr>
      <w:tr w:rsidR="00B9080E" w:rsidTr="003313AF">
        <w:trPr>
          <w:trHeight w:val="35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3313AF" w:rsidRDefault="00615854">
            <w:pPr>
              <w:jc w:val="center"/>
              <w:rPr>
                <w:rFonts w:ascii="Georgia" w:hAnsi="Georgia"/>
                <w:b w:val="0"/>
                <w:sz w:val="22"/>
              </w:rPr>
            </w:pPr>
            <w:r>
              <w:rPr>
                <w:rFonts w:ascii="Georgia" w:hAnsi="Georgia" w:cs="Times New Roman"/>
                <w:noProof/>
                <w:color w:val="538135" w:themeColor="accent6" w:themeShade="BF"/>
                <w:sz w:val="22"/>
                <w:szCs w:val="22"/>
              </w:rPr>
              <mc:AlternateContent>
                <mc:Choice Requires="wps">
                  <w:drawing>
                    <wp:anchor distT="0" distB="0" distL="114300" distR="114300" simplePos="0" relativeHeight="251744256" behindDoc="0" locked="0" layoutInCell="1" allowOverlap="1">
                      <wp:simplePos x="0" y="0"/>
                      <wp:positionH relativeFrom="column">
                        <wp:posOffset>177800</wp:posOffset>
                      </wp:positionH>
                      <wp:positionV relativeFrom="paragraph">
                        <wp:posOffset>25400</wp:posOffset>
                      </wp:positionV>
                      <wp:extent cx="0" cy="140970"/>
                      <wp:effectExtent l="12700" t="0" r="12700" b="24130"/>
                      <wp:wrapNone/>
                      <wp:docPr id="12" name="直接连接符 12"/>
                      <wp:cNvGraphicFramePr/>
                      <a:graphic xmlns:a="http://schemas.openxmlformats.org/drawingml/2006/main">
                        <a:graphicData uri="http://schemas.microsoft.com/office/word/2010/wordprocessingShape">
                          <wps:wsp>
                            <wps:cNvCnPr/>
                            <wps:spPr>
                              <a:xfrm>
                                <a:off x="0" y="0"/>
                                <a:ext cx="0" cy="140970"/>
                              </a:xfrm>
                              <a:prstGeom prst="line">
                                <a:avLst/>
                              </a:prstGeom>
                              <a:noFill/>
                              <a:ln w="19050" cap="flat" cmpd="sng" algn="ctr">
                                <a:solidFill>
                                  <a:schemeClr val="accent6"/>
                                </a:solidFill>
                                <a:prstDash val="solid"/>
                                <a:miter lim="800000"/>
                              </a:ln>
                              <a:effectLst/>
                            </wps:spPr>
                            <wps:bodyPr/>
                          </wps:wsp>
                        </a:graphicData>
                      </a:graphic>
                    </wp:anchor>
                  </w:drawing>
                </mc:Choice>
                <mc:Fallback xmlns:wpsCustomData="http://www.wps.cn/officeDocument/2013/wpsCustomData">
                  <w:pict>
                    <v:line id="直接连接符 12" o:spid="_x0000_s1026" o:spt="20" style="position:absolute;left:0pt;margin-left:14pt;margin-top:2pt;height:11.1pt;width:0pt;z-index:251744256;mso-width-relative:page;mso-height-relative:page;" filled="f" stroked="t" coordsize="21600,21600" o:gfxdata="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Hocbm9QAAAAGAQAADwAAAAAAAAABACAAAAAiAAAA&#10;ZHJzL2Rvd25yZXYueG1sUEsBAhQAFAAAAAgAh07iQBIj6JXSAQAAcwMAAA4AAAAAAAAAAQAgAAAA&#10;IwEAAGRycy9lMm9Eb2MueG1sUEsFBgAAAAAGAAYAWQEAAGcFAAAAAA==&#10;">
                      <v:fill on="f" focussize="0,0"/>
                      <v:stroke weight="1.5pt" color="#70AD47 [3209]" miterlimit="8" joinstyle="miter"/>
                      <v:imagedata o:title=""/>
                      <o:lock v:ext="edit" aspectratio="f"/>
                    </v:line>
                  </w:pict>
                </mc:Fallback>
              </mc:AlternateContent>
            </w:r>
            <w:r>
              <w:rPr>
                <w:rFonts w:ascii="Georgia" w:hAnsi="Georgia" w:cs="Times New Roman"/>
                <w:color w:val="538135" w:themeColor="accent6" w:themeShade="BF"/>
                <w:sz w:val="22"/>
                <w:szCs w:val="22"/>
              </w:rPr>
              <w:t>Green</w:t>
            </w:r>
          </w:p>
        </w:tc>
        <w:tc>
          <w:tcPr>
            <w:tcW w:w="7819"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The forward and backward sequence are not compatible.</w:t>
            </w:r>
          </w:p>
        </w:tc>
      </w:tr>
      <w:tr w:rsidR="00B9080E" w:rsidTr="003313AF">
        <w:trPr>
          <w:trHeight w:val="294"/>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615854">
            <w:pPr>
              <w:jc w:val="center"/>
              <w:rPr>
                <w:rFonts w:ascii="Georgia" w:hAnsi="Georgia"/>
                <w:b w:val="0"/>
                <w:sz w:val="22"/>
              </w:rPr>
            </w:pPr>
            <w:r>
              <w:rPr>
                <w:rFonts w:ascii="Georgia" w:hAnsi="Georgia" w:cs="Times New Roman"/>
                <w:noProof/>
                <w:color w:val="808080" w:themeColor="background1" w:themeShade="80"/>
                <w:sz w:val="22"/>
                <w:szCs w:val="22"/>
              </w:rPr>
              <mc:AlternateContent>
                <mc:Choice Requires="wps">
                  <w:drawing>
                    <wp:anchor distT="0" distB="0" distL="114300" distR="114300" simplePos="0" relativeHeight="251745280" behindDoc="0" locked="0" layoutInCell="1" allowOverlap="1">
                      <wp:simplePos x="0" y="0"/>
                      <wp:positionH relativeFrom="column">
                        <wp:posOffset>177165</wp:posOffset>
                      </wp:positionH>
                      <wp:positionV relativeFrom="paragraph">
                        <wp:posOffset>24765</wp:posOffset>
                      </wp:positionV>
                      <wp:extent cx="0" cy="140970"/>
                      <wp:effectExtent l="12700" t="0" r="12700" b="24130"/>
                      <wp:wrapNone/>
                      <wp:docPr id="26" name="直接连接符 26"/>
                      <wp:cNvGraphicFramePr/>
                      <a:graphic xmlns:a="http://schemas.openxmlformats.org/drawingml/2006/main">
                        <a:graphicData uri="http://schemas.microsoft.com/office/word/2010/wordprocessingShape">
                          <wps:wsp>
                            <wps:cNvCnPr/>
                            <wps:spPr>
                              <a:xfrm>
                                <a:off x="0" y="0"/>
                                <a:ext cx="0" cy="140970"/>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line id="直接连接符 26" o:spid="_x0000_s1026" o:spt="20" style="position:absolute;left:0pt;margin-left:13.95pt;margin-top:1.95pt;height:11.1pt;width:0pt;z-index:251745280;mso-width-relative:page;mso-height-relative:page;" filled="f" stroked="t" coordsize="21600,21600" o:gfxdata="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AAAAAZHJzL1BL&#10;AQIUABQAAAAIAIdO4kC5ta2/0QAAAAYBAAAPAAAAAAAAAAEAIAAAACIAAABkcnMvZG93bnJldi54&#10;bWxQSwECFAAUAAAACACHTuJAsFl8CMgBAABlAwAADgAAAAAAAAABACAAAAAgAQAAZHJzL2Uyb0Rv&#10;Yy54bWxQSwUGAAAAAAYABgBZAQAAWgUAAAAA&#10;">
                      <v:fill on="f" focussize="0,0"/>
                      <v:stroke weight="2.25pt" color="#000000 [3213]" miterlimit="8" joinstyle="miter"/>
                      <v:imagedata o:title=""/>
                      <o:lock v:ext="edit" aspectratio="f"/>
                    </v:line>
                  </w:pict>
                </mc:Fallback>
              </mc:AlternateContent>
            </w:r>
            <w:r>
              <w:rPr>
                <w:rFonts w:ascii="Georgia" w:hAnsi="Georgia" w:cs="Times New Roman" w:hint="eastAsia"/>
                <w:sz w:val="22"/>
                <w:szCs w:val="22"/>
              </w:rPr>
              <w:t>Black</w:t>
            </w:r>
          </w:p>
        </w:tc>
        <w:tc>
          <w:tcPr>
            <w:tcW w:w="7819"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The base has been edited.</w:t>
            </w:r>
          </w:p>
        </w:tc>
      </w:tr>
    </w:tbl>
    <w:p w:rsidR="00B9080E" w:rsidRDefault="00B9080E" w:rsidP="003313AF">
      <w:pPr>
        <w:pStyle w:val="af8"/>
        <w:shd w:val="clear" w:color="auto" w:fill="FFFFFF"/>
        <w:ind w:left="360" w:firstLineChars="0" w:firstLine="0"/>
        <w:jc w:val="both"/>
        <w:rPr>
          <w:rFonts w:ascii="Georgia" w:hAnsi="Georgia" w:cs="Times New Roman"/>
          <w:color w:val="000000"/>
          <w:sz w:val="22"/>
          <w:szCs w:val="22"/>
        </w:rPr>
      </w:pPr>
    </w:p>
    <w:p w:rsidR="00B9080E" w:rsidRDefault="00615854" w:rsidP="003313AF">
      <w:pPr>
        <w:pStyle w:val="af8"/>
        <w:numPr>
          <w:ilvl w:val="2"/>
          <w:numId w:val="1"/>
        </w:numPr>
        <w:shd w:val="clear" w:color="auto" w:fill="FFFFFF"/>
        <w:ind w:firstLineChars="0"/>
        <w:jc w:val="both"/>
        <w:rPr>
          <w:rFonts w:ascii="Georgia" w:hAnsi="Georgia" w:cs="Times New Roman"/>
          <w:color w:val="000000"/>
        </w:rPr>
      </w:pPr>
      <w:r>
        <w:rPr>
          <w:rFonts w:ascii="Georgia" w:hAnsi="Georgia" w:cs="Times New Roman"/>
          <w:color w:val="000000"/>
        </w:rPr>
        <w:t>The pane of Allele Match List displays poss</w:t>
      </w:r>
      <w:r>
        <w:rPr>
          <w:rFonts w:ascii="Georgia" w:hAnsi="Georgia" w:cs="Times New Roman"/>
        </w:rPr>
        <w:t>ible typing results sorted following the order of the number of mismatched sites. Detaile</w:t>
      </w:r>
      <w:r>
        <w:rPr>
          <w:rFonts w:ascii="Georgia" w:hAnsi="Georgia" w:cs="Times New Roman"/>
          <w:color w:val="000000"/>
        </w:rPr>
        <w:t xml:space="preserve">d explanations of designed columns are listed in Table S4. </w:t>
      </w:r>
    </w:p>
    <w:p w:rsidR="00B9080E" w:rsidRDefault="00615854">
      <w:pPr>
        <w:pStyle w:val="af8"/>
        <w:shd w:val="clear" w:color="auto" w:fill="FFFFFF"/>
        <w:ind w:left="360" w:firstLineChars="0" w:firstLine="0"/>
        <w:jc w:val="center"/>
        <w:rPr>
          <w:rFonts w:ascii="Georgia" w:hAnsi="Georgia" w:cs="Times New Roman"/>
          <w:color w:val="000000"/>
          <w:sz w:val="22"/>
          <w:szCs w:val="22"/>
        </w:rPr>
      </w:pPr>
      <w:r>
        <w:rPr>
          <w:rFonts w:ascii="Georgia" w:hAnsi="Georgia" w:cs="Times New Roman"/>
          <w:color w:val="000000"/>
          <w:sz w:val="22"/>
          <w:szCs w:val="22"/>
        </w:rPr>
        <w:t>Table S4. Detailed columns showed in the pane of Allele Match List</w:t>
      </w:r>
    </w:p>
    <w:tbl>
      <w:tblPr>
        <w:tblStyle w:val="21"/>
        <w:tblW w:w="0" w:type="auto"/>
        <w:jc w:val="center"/>
        <w:tblLook w:val="04A0" w:firstRow="1" w:lastRow="0" w:firstColumn="1" w:lastColumn="0" w:noHBand="0" w:noVBand="1"/>
      </w:tblPr>
      <w:tblGrid>
        <w:gridCol w:w="1418"/>
        <w:gridCol w:w="8133"/>
      </w:tblGrid>
      <w:tr w:rsidR="00B9080E" w:rsidTr="003313AF">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418" w:type="dxa"/>
          </w:tcPr>
          <w:p w:rsidR="00B9080E" w:rsidRPr="003313AF" w:rsidRDefault="00615854">
            <w:pPr>
              <w:jc w:val="center"/>
              <w:rPr>
                <w:rFonts w:ascii="Georgia" w:hAnsi="Georgia"/>
                <w:b w:val="0"/>
                <w:sz w:val="22"/>
              </w:rPr>
            </w:pPr>
            <w:r>
              <w:rPr>
                <w:rFonts w:ascii="Georgia" w:hAnsi="Georgia" w:cs="Times New Roman"/>
                <w:sz w:val="22"/>
                <w:szCs w:val="22"/>
              </w:rPr>
              <w:t>Columns</w:t>
            </w:r>
          </w:p>
        </w:tc>
        <w:tc>
          <w:tcPr>
            <w:tcW w:w="8133" w:type="dxa"/>
          </w:tcPr>
          <w:p w:rsidR="00B9080E" w:rsidRPr="003313AF" w:rsidRDefault="00615854">
            <w:pPr>
              <w:jc w:val="center"/>
              <w:cnfStyle w:val="100000000000" w:firstRow="1" w:lastRow="0" w:firstColumn="0" w:lastColumn="0" w:oddVBand="0" w:evenVBand="0" w:oddHBand="0" w:evenHBand="0" w:firstRowFirstColumn="0" w:firstRowLastColumn="0" w:lastRowFirstColumn="0" w:lastRowLastColumn="0"/>
              <w:rPr>
                <w:rFonts w:ascii="Georgia" w:hAnsi="Georgia"/>
                <w:b w:val="0"/>
                <w:sz w:val="22"/>
              </w:rPr>
            </w:pPr>
            <w:r>
              <w:rPr>
                <w:rFonts w:ascii="Georgia" w:hAnsi="Georgia" w:cs="Times New Roman"/>
                <w:sz w:val="22"/>
                <w:szCs w:val="22"/>
              </w:rPr>
              <w:t>Descriptions</w:t>
            </w:r>
          </w:p>
        </w:tc>
      </w:tr>
      <w:tr w:rsidR="00B9080E" w:rsidTr="003313AF">
        <w:trPr>
          <w:trHeight w:val="527"/>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7F7F7F" w:themeColor="text1" w:themeTint="80"/>
              <w:bottom w:val="single" w:sz="4" w:space="0" w:color="7F7F7F" w:themeColor="text1" w:themeTint="80"/>
            </w:tcBorders>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Mis</w:t>
            </w:r>
          </w:p>
        </w:tc>
        <w:tc>
          <w:tcPr>
            <w:tcW w:w="8133"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Number of mismatches between the allele pair and the pattern sequence. Note that ‘*’ indicates indel(s) exist(s) among at least one of the typed alleles. Such candidate allele pairs could be removed by a double-click.</w:t>
            </w:r>
          </w:p>
        </w:tc>
      </w:tr>
      <w:tr w:rsidR="00B9080E" w:rsidTr="003313AF">
        <w:trPr>
          <w:trHeight w:val="405"/>
          <w:jc w:val="center"/>
        </w:trPr>
        <w:tc>
          <w:tcPr>
            <w:cnfStyle w:val="001000000000" w:firstRow="0" w:lastRow="0" w:firstColumn="1" w:lastColumn="0" w:oddVBand="0" w:evenVBand="0" w:oddHBand="0" w:evenHBand="0" w:firstRowFirstColumn="0" w:firstRowLastColumn="0" w:lastRowFirstColumn="0" w:lastRowLastColumn="0"/>
            <w:tcW w:w="1418" w:type="dxa"/>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Allele1</w:t>
            </w:r>
          </w:p>
        </w:tc>
        <w:tc>
          <w:tcPr>
            <w:tcW w:w="8133"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 xml:space="preserve">The first candidate allele </w:t>
            </w:r>
          </w:p>
        </w:tc>
      </w:tr>
      <w:tr w:rsidR="00B9080E" w:rsidTr="003313AF">
        <w:trPr>
          <w:trHeight w:val="425"/>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7F7F7F" w:themeColor="text1" w:themeTint="80"/>
              <w:bottom w:val="single" w:sz="4" w:space="0" w:color="7F7F7F" w:themeColor="text1" w:themeTint="80"/>
            </w:tcBorders>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Allele2</w:t>
            </w:r>
          </w:p>
        </w:tc>
        <w:tc>
          <w:tcPr>
            <w:tcW w:w="8133"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The second candidate allele</w:t>
            </w:r>
          </w:p>
        </w:tc>
      </w:tr>
      <w:tr w:rsidR="00B9080E" w:rsidTr="003313AF">
        <w:trPr>
          <w:trHeight w:val="260"/>
          <w:jc w:val="center"/>
        </w:trPr>
        <w:tc>
          <w:tcPr>
            <w:cnfStyle w:val="001000000000" w:firstRow="0" w:lastRow="0" w:firstColumn="1" w:lastColumn="0" w:oddVBand="0" w:evenVBand="0" w:oddHBand="0" w:evenHBand="0" w:firstRowFirstColumn="0" w:firstRowLastColumn="0" w:lastRowFirstColumn="0" w:lastRowLastColumn="0"/>
            <w:tcW w:w="1418" w:type="dxa"/>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Info</w:t>
            </w:r>
          </w:p>
        </w:tc>
        <w:tc>
          <w:tcPr>
            <w:tcW w:w="8133"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Information of allele pairs. A single “r” shows one of the candidate alleles is a rare type and thus double “r” means both candidate alleles are rare types. Symbol of “-” indicates no missing exons used to analyze in candidate alleles. Symbol of “*” followed with a number indicates a specific exon region is missing in the candidate allele.</w:t>
            </w:r>
          </w:p>
        </w:tc>
      </w:tr>
      <w:tr w:rsidR="00B9080E" w:rsidTr="003313AF">
        <w:trPr>
          <w:trHeight w:val="26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4" w:space="0" w:color="7F7F7F" w:themeColor="text1" w:themeTint="80"/>
              <w:bottom w:val="single" w:sz="4" w:space="0" w:color="7F7F7F" w:themeColor="text1" w:themeTint="80"/>
            </w:tcBorders>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GSSP</w:t>
            </w:r>
          </w:p>
        </w:tc>
        <w:tc>
          <w:tcPr>
            <w:tcW w:w="8133"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“Yes” means GSSP information is available</w:t>
            </w:r>
          </w:p>
        </w:tc>
      </w:tr>
    </w:tbl>
    <w:p w:rsidR="00B9080E" w:rsidRDefault="00B9080E">
      <w:pPr>
        <w:shd w:val="clear" w:color="auto" w:fill="FFFFFF"/>
        <w:ind w:left="420"/>
        <w:rPr>
          <w:rFonts w:ascii="Georgia" w:hAnsi="Georgia" w:cs="Times New Roman"/>
          <w:color w:val="000000"/>
          <w:sz w:val="22"/>
        </w:rPr>
      </w:pPr>
    </w:p>
    <w:p w:rsidR="00B9080E" w:rsidRDefault="00615854">
      <w:pPr>
        <w:pStyle w:val="af8"/>
        <w:numPr>
          <w:ilvl w:val="2"/>
          <w:numId w:val="1"/>
        </w:numPr>
        <w:shd w:val="clear" w:color="auto" w:fill="FFFFFF"/>
        <w:ind w:firstLineChars="0"/>
        <w:rPr>
          <w:rFonts w:ascii="Georgia" w:hAnsi="Georgia" w:cs="Times New Roman"/>
          <w:color w:val="000000"/>
        </w:rPr>
      </w:pPr>
      <w:r>
        <w:rPr>
          <w:rFonts w:ascii="Georgia" w:hAnsi="Georgia" w:cs="Times New Roman"/>
          <w:color w:val="000000"/>
        </w:rPr>
        <w:t xml:space="preserve">The pane of Sequence Display (Table S5), from top to bottom, is comprised of several tracks including ‘Sample and Position’, ‘Consensus Sequence’, ‘Forward Sequence’, ‘Reverse Sequence’, ‘GSSP Sequence’, ‘Consensus Alignment’, ‘Pattern Sequence’, ‘Type Result’ and sequences of the allele pair. </w:t>
      </w:r>
    </w:p>
    <w:p w:rsidR="00B9080E" w:rsidRDefault="00615854">
      <w:pPr>
        <w:pStyle w:val="af8"/>
        <w:shd w:val="clear" w:color="auto" w:fill="FFFFFF"/>
        <w:ind w:left="360" w:firstLineChars="0" w:firstLine="0"/>
        <w:jc w:val="center"/>
        <w:rPr>
          <w:rFonts w:ascii="Georgia" w:hAnsi="Georgia" w:cs="Times New Roman"/>
          <w:color w:val="000000"/>
          <w:sz w:val="22"/>
          <w:szCs w:val="22"/>
        </w:rPr>
      </w:pPr>
      <w:r>
        <w:rPr>
          <w:rFonts w:ascii="Georgia" w:hAnsi="Georgia" w:cs="Times New Roman"/>
          <w:color w:val="000000"/>
          <w:sz w:val="22"/>
          <w:szCs w:val="22"/>
        </w:rPr>
        <w:t>Table S5. Descriptions of each rows in the pane of Sequence Display</w:t>
      </w:r>
    </w:p>
    <w:tbl>
      <w:tblPr>
        <w:tblStyle w:val="21"/>
        <w:tblW w:w="0" w:type="auto"/>
        <w:jc w:val="center"/>
        <w:tblLook w:val="04A0" w:firstRow="1" w:lastRow="0" w:firstColumn="1" w:lastColumn="0" w:noHBand="0" w:noVBand="1"/>
      </w:tblPr>
      <w:tblGrid>
        <w:gridCol w:w="1276"/>
        <w:gridCol w:w="8456"/>
      </w:tblGrid>
      <w:tr w:rsidR="00B9080E" w:rsidTr="003313AF">
        <w:trPr>
          <w:cnfStyle w:val="100000000000" w:firstRow="1" w:lastRow="0" w:firstColumn="0" w:lastColumn="0" w:oddVBand="0" w:evenVBand="0" w:oddHBand="0" w:evenHBand="0" w:firstRowFirstColumn="0" w:firstRowLastColumn="0" w:lastRowFirstColumn="0" w:lastRowLastColumn="0"/>
          <w:trHeight w:val="268"/>
          <w:jc w:val="center"/>
        </w:trPr>
        <w:tc>
          <w:tcPr>
            <w:cnfStyle w:val="001000000000" w:firstRow="0" w:lastRow="0" w:firstColumn="1" w:lastColumn="0" w:oddVBand="0" w:evenVBand="0" w:oddHBand="0" w:evenHBand="0" w:firstRowFirstColumn="0" w:firstRowLastColumn="0" w:lastRowFirstColumn="0" w:lastRowLastColumn="0"/>
            <w:tcW w:w="1276" w:type="dxa"/>
          </w:tcPr>
          <w:p w:rsidR="00B9080E" w:rsidRPr="003313AF" w:rsidRDefault="00615854">
            <w:pPr>
              <w:jc w:val="center"/>
              <w:rPr>
                <w:rFonts w:ascii="Georgia" w:hAnsi="Georgia"/>
                <w:b w:val="0"/>
                <w:sz w:val="22"/>
              </w:rPr>
            </w:pPr>
            <w:r>
              <w:rPr>
                <w:rFonts w:ascii="Georgia" w:hAnsi="Georgia" w:cs="Times New Roman"/>
                <w:sz w:val="22"/>
                <w:szCs w:val="22"/>
              </w:rPr>
              <w:t>Rows</w:t>
            </w:r>
          </w:p>
        </w:tc>
        <w:tc>
          <w:tcPr>
            <w:tcW w:w="8456" w:type="dxa"/>
          </w:tcPr>
          <w:p w:rsidR="00B9080E" w:rsidRPr="003313AF" w:rsidRDefault="00615854">
            <w:pPr>
              <w:jc w:val="center"/>
              <w:cnfStyle w:val="100000000000" w:firstRow="1" w:lastRow="0" w:firstColumn="0" w:lastColumn="0" w:oddVBand="0" w:evenVBand="0" w:oddHBand="0" w:evenHBand="0" w:firstRowFirstColumn="0" w:firstRowLastColumn="0" w:lastRowFirstColumn="0" w:lastRowLastColumn="0"/>
              <w:rPr>
                <w:rFonts w:ascii="Georgia" w:hAnsi="Georgia"/>
                <w:b w:val="0"/>
                <w:sz w:val="22"/>
              </w:rPr>
            </w:pPr>
            <w:r>
              <w:rPr>
                <w:rFonts w:ascii="Georgia" w:hAnsi="Georgia" w:cs="Times New Roman"/>
                <w:sz w:val="22"/>
                <w:szCs w:val="22"/>
              </w:rPr>
              <w:t>Descriptions</w:t>
            </w:r>
          </w:p>
        </w:tc>
      </w:tr>
      <w:tr w:rsidR="00B9080E" w:rsidTr="003313AF">
        <w:trPr>
          <w:trHeight w:val="297"/>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bottom w:val="single" w:sz="4" w:space="0" w:color="7F7F7F" w:themeColor="text1" w:themeTint="80"/>
            </w:tcBorders>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1</w:t>
            </w:r>
          </w:p>
        </w:tc>
        <w:tc>
          <w:tcPr>
            <w:tcW w:w="8456"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Sample name listed at the beginnings, followed by position information</w:t>
            </w:r>
          </w:p>
        </w:tc>
      </w:tr>
      <w:tr w:rsidR="00B9080E" w:rsidTr="003313AF">
        <w:trPr>
          <w:trHeight w:val="387"/>
          <w:jc w:val="center"/>
        </w:trPr>
        <w:tc>
          <w:tcPr>
            <w:cnfStyle w:val="001000000000" w:firstRow="0" w:lastRow="0" w:firstColumn="1" w:lastColumn="0" w:oddVBand="0" w:evenVBand="0" w:oddHBand="0" w:evenHBand="0" w:firstRowFirstColumn="0" w:firstRowLastColumn="0" w:lastRowFirstColumn="0" w:lastRowLastColumn="0"/>
            <w:tcW w:w="1276" w:type="dxa"/>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2</w:t>
            </w:r>
          </w:p>
        </w:tc>
        <w:tc>
          <w:tcPr>
            <w:tcW w:w="8456"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Consensus Sequence showing the consensus sequence of the locus being analyzed.</w:t>
            </w:r>
          </w:p>
        </w:tc>
      </w:tr>
      <w:tr w:rsidR="00B9080E" w:rsidTr="003313AF">
        <w:trPr>
          <w:trHeight w:val="408"/>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bottom w:val="single" w:sz="4" w:space="0" w:color="7F7F7F" w:themeColor="text1" w:themeTint="80"/>
            </w:tcBorders>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3</w:t>
            </w:r>
          </w:p>
        </w:tc>
        <w:tc>
          <w:tcPr>
            <w:tcW w:w="8456"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Forward sequences that are parsed from the input electropherogram files.</w:t>
            </w:r>
          </w:p>
        </w:tc>
      </w:tr>
      <w:tr w:rsidR="00B9080E" w:rsidTr="003313AF">
        <w:trPr>
          <w:trHeight w:val="260"/>
          <w:jc w:val="center"/>
        </w:trPr>
        <w:tc>
          <w:tcPr>
            <w:cnfStyle w:val="001000000000" w:firstRow="0" w:lastRow="0" w:firstColumn="1" w:lastColumn="0" w:oddVBand="0" w:evenVBand="0" w:oddHBand="0" w:evenHBand="0" w:firstRowFirstColumn="0" w:firstRowLastColumn="0" w:lastRowFirstColumn="0" w:lastRowLastColumn="0"/>
            <w:tcW w:w="1276" w:type="dxa"/>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4</w:t>
            </w:r>
          </w:p>
        </w:tc>
        <w:tc>
          <w:tcPr>
            <w:tcW w:w="8456"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Reverse sequences that are parsed from the input electropherogram files.</w:t>
            </w:r>
          </w:p>
        </w:tc>
      </w:tr>
      <w:tr w:rsidR="00B9080E" w:rsidTr="003313AF">
        <w:trPr>
          <w:trHeight w:val="260"/>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bottom w:val="single" w:sz="4" w:space="0" w:color="7F7F7F" w:themeColor="text1" w:themeTint="80"/>
            </w:tcBorders>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5</w:t>
            </w:r>
          </w:p>
        </w:tc>
        <w:tc>
          <w:tcPr>
            <w:tcW w:w="8456"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GSSP sequences that are parsed from the input electropherogram files.</w:t>
            </w:r>
          </w:p>
        </w:tc>
      </w:tr>
      <w:tr w:rsidR="00B9080E" w:rsidTr="003313AF">
        <w:trPr>
          <w:trHeight w:val="260"/>
          <w:jc w:val="center"/>
        </w:trPr>
        <w:tc>
          <w:tcPr>
            <w:cnfStyle w:val="001000000000" w:firstRow="0" w:lastRow="0" w:firstColumn="1" w:lastColumn="0" w:oddVBand="0" w:evenVBand="0" w:oddHBand="0" w:evenHBand="0" w:firstRowFirstColumn="0" w:firstRowLastColumn="0" w:lastRowFirstColumn="0" w:lastRowLastColumn="0"/>
            <w:tcW w:w="1276" w:type="dxa"/>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6</w:t>
            </w:r>
          </w:p>
        </w:tc>
        <w:tc>
          <w:tcPr>
            <w:tcW w:w="8456"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Consensus Alignment showing alignment results of the pattern sequence and the consensus sequence.</w:t>
            </w:r>
          </w:p>
        </w:tc>
      </w:tr>
      <w:tr w:rsidR="00B9080E" w:rsidTr="003313AF">
        <w:trPr>
          <w:trHeight w:val="260"/>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bottom w:val="single" w:sz="4" w:space="0" w:color="7F7F7F" w:themeColor="text1" w:themeTint="80"/>
            </w:tcBorders>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7</w:t>
            </w:r>
          </w:p>
        </w:tc>
        <w:tc>
          <w:tcPr>
            <w:tcW w:w="8456"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 xml:space="preserve">Pattern Sequence showing the combination of the forward and reverse sequence. For example, if a site in the forward sequence is ‘A’, the corresponding site in the reverse </w:t>
            </w:r>
            <w:r>
              <w:rPr>
                <w:rFonts w:ascii="Georgia" w:hAnsi="Georgia" w:cs="Times New Roman"/>
                <w:sz w:val="22"/>
                <w:szCs w:val="22"/>
              </w:rPr>
              <w:lastRenderedPageBreak/>
              <w:t>sequence is ‘R’, which means this site is a heterozygous site of ‘A’ and ‘G’, in which case the combination of this site is ‘R’.</w:t>
            </w:r>
          </w:p>
        </w:tc>
      </w:tr>
      <w:tr w:rsidR="00B9080E" w:rsidTr="003313AF">
        <w:trPr>
          <w:trHeight w:val="260"/>
          <w:jc w:val="center"/>
        </w:trPr>
        <w:tc>
          <w:tcPr>
            <w:cnfStyle w:val="001000000000" w:firstRow="0" w:lastRow="0" w:firstColumn="1" w:lastColumn="0" w:oddVBand="0" w:evenVBand="0" w:oddHBand="0" w:evenHBand="0" w:firstRowFirstColumn="0" w:firstRowLastColumn="0" w:lastRowFirstColumn="0" w:lastRowLastColumn="0"/>
            <w:tcW w:w="1276" w:type="dxa"/>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lastRenderedPageBreak/>
              <w:t>8</w:t>
            </w:r>
          </w:p>
        </w:tc>
        <w:tc>
          <w:tcPr>
            <w:tcW w:w="8456"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Type results showing different alleles compared to the chosen allele pair in the pane of Allele Match List.</w:t>
            </w:r>
          </w:p>
        </w:tc>
      </w:tr>
      <w:tr w:rsidR="00B9080E" w:rsidTr="003313AF">
        <w:trPr>
          <w:trHeight w:val="260"/>
          <w:jc w:val="center"/>
        </w:trPr>
        <w:tc>
          <w:tcPr>
            <w:cnfStyle w:val="001000000000" w:firstRow="0" w:lastRow="0" w:firstColumn="1" w:lastColumn="0" w:oddVBand="0" w:evenVBand="0" w:oddHBand="0" w:evenHBand="0" w:firstRowFirstColumn="0" w:firstRowLastColumn="0" w:lastRowFirstColumn="0" w:lastRowLastColumn="0"/>
            <w:tcW w:w="1276" w:type="dxa"/>
            <w:tcBorders>
              <w:top w:val="single" w:sz="4" w:space="0" w:color="7F7F7F" w:themeColor="text1" w:themeTint="80"/>
              <w:bottom w:val="single" w:sz="4" w:space="0" w:color="7F7F7F" w:themeColor="text1" w:themeTint="80"/>
            </w:tcBorders>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9</w:t>
            </w:r>
          </w:p>
        </w:tc>
        <w:tc>
          <w:tcPr>
            <w:tcW w:w="8456"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Sequence of the first allele of the chosen candidate allele pair in the pane of Allele Match List</w:t>
            </w:r>
          </w:p>
        </w:tc>
      </w:tr>
      <w:tr w:rsidR="00B9080E" w:rsidTr="003313AF">
        <w:trPr>
          <w:trHeight w:val="260"/>
          <w:jc w:val="center"/>
        </w:trPr>
        <w:tc>
          <w:tcPr>
            <w:cnfStyle w:val="001000000000" w:firstRow="0" w:lastRow="0" w:firstColumn="1" w:lastColumn="0" w:oddVBand="0" w:evenVBand="0" w:oddHBand="0" w:evenHBand="0" w:firstRowFirstColumn="0" w:firstRowLastColumn="0" w:lastRowFirstColumn="0" w:lastRowLastColumn="0"/>
            <w:tcW w:w="1276" w:type="dxa"/>
          </w:tcPr>
          <w:p w:rsidR="00B9080E" w:rsidRPr="003313AF" w:rsidRDefault="00615854">
            <w:pPr>
              <w:jc w:val="center"/>
              <w:rPr>
                <w:rFonts w:ascii="Georgia" w:hAnsi="Georgia"/>
                <w:b w:val="0"/>
                <w:color w:val="000000" w:themeColor="text1"/>
                <w:sz w:val="22"/>
              </w:rPr>
            </w:pPr>
            <w:r>
              <w:rPr>
                <w:rFonts w:ascii="Georgia" w:hAnsi="Georgia" w:cs="Times New Roman"/>
                <w:color w:val="000000" w:themeColor="text1"/>
                <w:sz w:val="22"/>
                <w:szCs w:val="22"/>
              </w:rPr>
              <w:t>10</w:t>
            </w:r>
          </w:p>
        </w:tc>
        <w:tc>
          <w:tcPr>
            <w:tcW w:w="8456"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Sequence of the second allele of the chosen candidate allele pair in the pane of Allele Match List</w:t>
            </w:r>
          </w:p>
        </w:tc>
      </w:tr>
    </w:tbl>
    <w:p w:rsidR="00B9080E" w:rsidRDefault="00B9080E">
      <w:pPr>
        <w:pStyle w:val="af8"/>
        <w:shd w:val="clear" w:color="auto" w:fill="FFFFFF"/>
        <w:ind w:left="360" w:firstLineChars="0" w:firstLine="0"/>
        <w:rPr>
          <w:rFonts w:ascii="Georgia" w:hAnsi="Georgia" w:cs="Times New Roman"/>
          <w:color w:val="000000"/>
          <w:sz w:val="22"/>
        </w:rPr>
      </w:pPr>
    </w:p>
    <w:p w:rsidR="00B9080E" w:rsidRDefault="00615854" w:rsidP="003313AF">
      <w:pPr>
        <w:pStyle w:val="af8"/>
        <w:numPr>
          <w:ilvl w:val="2"/>
          <w:numId w:val="1"/>
        </w:numPr>
        <w:shd w:val="clear" w:color="auto" w:fill="FFFFFF"/>
        <w:ind w:firstLineChars="0"/>
        <w:jc w:val="both"/>
        <w:rPr>
          <w:rFonts w:ascii="Georgia" w:hAnsi="Georgia" w:cs="Times New Roman"/>
          <w:color w:val="000000"/>
        </w:rPr>
      </w:pPr>
      <w:bookmarkStart w:id="7" w:name="_Hlk526782583"/>
      <w:r>
        <w:rPr>
          <w:rFonts w:ascii="Georgia" w:hAnsi="Georgia" w:cs="Times New Roman"/>
          <w:color w:val="000000"/>
        </w:rPr>
        <w:t>The pane of the Electropherogram Display Region (Figure S2) displays the electropherogram of the forward sequence, the reverse sequence, and the GSSP sequence, so that users can edit bases in this region.</w:t>
      </w:r>
      <w:bookmarkEnd w:id="7"/>
      <w:r>
        <w:rPr>
          <w:rFonts w:ascii="Georgia" w:hAnsi="Georgia" w:cs="Times New Roman"/>
          <w:color w:val="000000"/>
        </w:rPr>
        <w:t xml:space="preserve"> </w:t>
      </w:r>
    </w:p>
    <w:p w:rsidR="00B9080E" w:rsidRDefault="00615854" w:rsidP="003313AF">
      <w:pPr>
        <w:pStyle w:val="HTML"/>
        <w:numPr>
          <w:ilvl w:val="2"/>
          <w:numId w:val="1"/>
        </w:numPr>
        <w:shd w:val="clear" w:color="auto" w:fill="FFFFFF"/>
        <w:jc w:val="both"/>
        <w:rPr>
          <w:rFonts w:ascii="Georgia" w:hAnsi="Georgia" w:cs="Times New Roman"/>
          <w:color w:val="000000"/>
        </w:rPr>
      </w:pPr>
      <w:bookmarkStart w:id="8" w:name="_Hlk526782616"/>
      <w:r>
        <w:rPr>
          <w:rFonts w:ascii="Georgia" w:hAnsi="Georgia" w:cs="Times New Roman"/>
          <w:color w:val="000000"/>
        </w:rPr>
        <w:t>The pane of Toolbar integrates some useful functions and information.</w:t>
      </w:r>
      <w:bookmarkEnd w:id="8"/>
      <w:r>
        <w:rPr>
          <w:rFonts w:ascii="Georgia" w:hAnsi="Georgia" w:cs="Times New Roman"/>
          <w:color w:val="000000"/>
        </w:rPr>
        <w:t xml:space="preserve"> The detailed function of each icon is listed in Table S6. Corresponding degenerate bases, as well as signal information of the chosen base, are shown at the bottom of the UI.</w:t>
      </w:r>
    </w:p>
    <w:p w:rsidR="00B9080E" w:rsidRDefault="00615854">
      <w:pPr>
        <w:shd w:val="clear" w:color="auto" w:fill="FFFFFF"/>
        <w:jc w:val="center"/>
        <w:rPr>
          <w:rFonts w:ascii="Georgia" w:hAnsi="Georgia" w:cs="Times New Roman"/>
          <w:color w:val="000000"/>
          <w:sz w:val="22"/>
          <w:szCs w:val="22"/>
        </w:rPr>
      </w:pPr>
      <w:r>
        <w:rPr>
          <w:rFonts w:ascii="Georgia" w:hAnsi="Georgia" w:cs="Times New Roman"/>
          <w:color w:val="000000"/>
          <w:sz w:val="22"/>
          <w:szCs w:val="22"/>
        </w:rPr>
        <w:t xml:space="preserve">Table S6. </w:t>
      </w:r>
      <w:r>
        <w:rPr>
          <w:rFonts w:ascii="Georgia" w:hAnsi="Georgia" w:cs="Times New Roman"/>
          <w:sz w:val="22"/>
          <w:szCs w:val="22"/>
        </w:rPr>
        <w:t>Descriptions of icons in the pane of Toolbar</w:t>
      </w:r>
    </w:p>
    <w:tbl>
      <w:tblPr>
        <w:tblStyle w:val="21"/>
        <w:tblW w:w="0" w:type="auto"/>
        <w:jc w:val="center"/>
        <w:tblLook w:val="04A0" w:firstRow="1" w:lastRow="0" w:firstColumn="1" w:lastColumn="0" w:noHBand="0" w:noVBand="1"/>
      </w:tblPr>
      <w:tblGrid>
        <w:gridCol w:w="1843"/>
        <w:gridCol w:w="8168"/>
        <w:gridCol w:w="566"/>
      </w:tblGrid>
      <w:tr w:rsidR="00B9080E" w:rsidTr="003313AF">
        <w:trPr>
          <w:gridAfter w:val="1"/>
          <w:cnfStyle w:val="100000000000" w:firstRow="1" w:lastRow="0" w:firstColumn="0" w:lastColumn="0" w:oddVBand="0" w:evenVBand="0" w:oddHBand="0" w:evenHBand="0" w:firstRowFirstColumn="0" w:firstRowLastColumn="0" w:lastRowFirstColumn="0" w:lastRowLastColumn="0"/>
          <w:wAfter w:w="566" w:type="dxa"/>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615854">
            <w:pPr>
              <w:jc w:val="center"/>
              <w:rPr>
                <w:rFonts w:ascii="Georgia" w:hAnsi="Georgia"/>
                <w:b w:val="0"/>
                <w:sz w:val="22"/>
              </w:rPr>
            </w:pPr>
            <w:r>
              <w:rPr>
                <w:rFonts w:ascii="Georgia" w:hAnsi="Georgia" w:cs="Times New Roman"/>
                <w:sz w:val="22"/>
                <w:szCs w:val="22"/>
              </w:rPr>
              <w:t>Icons</w:t>
            </w:r>
          </w:p>
        </w:tc>
        <w:tc>
          <w:tcPr>
            <w:tcW w:w="8168" w:type="dxa"/>
          </w:tcPr>
          <w:p w:rsidR="00B9080E" w:rsidRPr="003313AF" w:rsidRDefault="00615854">
            <w:pPr>
              <w:jc w:val="center"/>
              <w:cnfStyle w:val="100000000000" w:firstRow="1" w:lastRow="0" w:firstColumn="0" w:lastColumn="0" w:oddVBand="0" w:evenVBand="0" w:oddHBand="0" w:evenHBand="0" w:firstRowFirstColumn="0" w:firstRowLastColumn="0" w:lastRowFirstColumn="0" w:lastRowLastColumn="0"/>
              <w:rPr>
                <w:rFonts w:ascii="Georgia" w:hAnsi="Georgia"/>
                <w:b w:val="0"/>
                <w:sz w:val="22"/>
              </w:rPr>
            </w:pPr>
            <w:r>
              <w:rPr>
                <w:rFonts w:ascii="Georgia" w:hAnsi="Georgia" w:cs="Times New Roman"/>
                <w:sz w:val="22"/>
                <w:szCs w:val="22"/>
              </w:rPr>
              <w:t>Descriptions</w:t>
            </w:r>
          </w:p>
        </w:tc>
      </w:tr>
      <w:tr w:rsidR="00B9080E" w:rsidTr="003313AF">
        <w:trPr>
          <w:gridAfter w:val="1"/>
          <w:wAfter w:w="566" w:type="dxa"/>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3313AF" w:rsidRDefault="004A355B">
            <w:pPr>
              <w:jc w:val="center"/>
              <w:rPr>
                <w:rFonts w:ascii="Georgia" w:hAnsi="Georgia"/>
                <w:b w:val="0"/>
                <w:sz w:val="22"/>
              </w:rPr>
            </w:pPr>
            <w:ins w:id="9" w:author="Yong Zhang" w:date="2020-03-14T21:49:00Z">
              <w:r w:rsidRPr="004A355B">
                <w:rPr>
                  <w:rFonts w:ascii="Georgia" w:hAnsi="Georgia" w:cs="Times New Roman"/>
                  <w:b w:val="0"/>
                  <w:noProof/>
                  <w:sz w:val="22"/>
                  <w:szCs w:val="22"/>
                </w:rPr>
                <w:object w:dxaOrig="580" w:dyaOrig="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alt="" style="width:28.8pt;height:28.8pt;mso-width-percent:0;mso-height-percent:0;mso-width-percent:0;mso-height-percent:0" o:ole="">
                    <v:imagedata r:id="rId22" o:title=""/>
                  </v:shape>
                  <o:OLEObject Type="Embed" ProgID="PBrush" ShapeID="_x0000_i1044" DrawAspect="Content" ObjectID="_1650635912" r:id="rId23"/>
                </w:object>
              </w:r>
            </w:ins>
          </w:p>
        </w:tc>
        <w:tc>
          <w:tcPr>
            <w:tcW w:w="8168"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Open new files</w:t>
            </w:r>
          </w:p>
        </w:tc>
      </w:tr>
      <w:tr w:rsidR="00B9080E" w:rsidTr="003313AF">
        <w:trPr>
          <w:gridAfter w:val="1"/>
          <w:wAfter w:w="566" w:type="dxa"/>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4A355B">
            <w:pPr>
              <w:jc w:val="center"/>
              <w:rPr>
                <w:rFonts w:ascii="Georgia" w:hAnsi="Georgia"/>
                <w:b w:val="0"/>
                <w:sz w:val="22"/>
              </w:rPr>
            </w:pPr>
            <w:ins w:id="10" w:author="Yong Zhang" w:date="2020-03-14T21:49:00Z">
              <w:r w:rsidRPr="004A355B">
                <w:rPr>
                  <w:rFonts w:ascii="Georgia" w:hAnsi="Georgia" w:cs="Times New Roman"/>
                  <w:b w:val="0"/>
                  <w:noProof/>
                  <w:sz w:val="22"/>
                  <w:szCs w:val="22"/>
                </w:rPr>
                <w:object w:dxaOrig="560" w:dyaOrig="580">
                  <v:shape id="_x0000_i1043" type="#_x0000_t75" alt="" style="width:28.8pt;height:28.8pt;mso-width-percent:0;mso-height-percent:0;mso-width-percent:0;mso-height-percent:0" o:ole="">
                    <v:imagedata r:id="rId24" o:title=""/>
                  </v:shape>
                  <o:OLEObject Type="Embed" ProgID="PBrush" ShapeID="_x0000_i1043" DrawAspect="Content" ObjectID="_1650635913" r:id="rId25"/>
                </w:object>
              </w:r>
            </w:ins>
          </w:p>
        </w:tc>
        <w:tc>
          <w:tcPr>
            <w:tcW w:w="8168"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Load saved files</w:t>
            </w:r>
          </w:p>
        </w:tc>
      </w:tr>
      <w:tr w:rsidR="00B9080E" w:rsidTr="003313AF">
        <w:trPr>
          <w:gridAfter w:val="1"/>
          <w:wAfter w:w="566" w:type="dxa"/>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3313AF" w:rsidRDefault="004A355B">
            <w:pPr>
              <w:jc w:val="center"/>
              <w:rPr>
                <w:rFonts w:ascii="Georgia" w:hAnsi="Georgia"/>
                <w:b w:val="0"/>
                <w:sz w:val="22"/>
              </w:rPr>
            </w:pPr>
            <w:ins w:id="11" w:author="Yong Zhang" w:date="2020-03-14T21:49:00Z">
              <w:r w:rsidRPr="004A355B">
                <w:rPr>
                  <w:rFonts w:ascii="Georgia" w:hAnsi="Georgia" w:cs="Times New Roman"/>
                  <w:b w:val="0"/>
                  <w:noProof/>
                  <w:sz w:val="22"/>
                  <w:szCs w:val="22"/>
                </w:rPr>
                <w:object w:dxaOrig="580" w:dyaOrig="580">
                  <v:shape id="_x0000_i1042" type="#_x0000_t75" alt="" style="width:28.8pt;height:28.8pt;mso-width-percent:0;mso-height-percent:0;mso-width-percent:0;mso-height-percent:0" o:ole="">
                    <v:imagedata r:id="rId26" o:title=""/>
                  </v:shape>
                  <o:OLEObject Type="Embed" ProgID="PBrush" ShapeID="_x0000_i1042" DrawAspect="Content" ObjectID="_1650635914" r:id="rId27"/>
                </w:object>
              </w:r>
            </w:ins>
          </w:p>
        </w:tc>
        <w:tc>
          <w:tcPr>
            <w:tcW w:w="8168"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Save</w:t>
            </w:r>
          </w:p>
        </w:tc>
      </w:tr>
      <w:tr w:rsidR="00B9080E" w:rsidTr="003313AF">
        <w:trPr>
          <w:gridAfter w:val="1"/>
          <w:wAfter w:w="566" w:type="dxa"/>
          <w:trHeight w:val="871"/>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4A355B">
            <w:pPr>
              <w:jc w:val="center"/>
              <w:rPr>
                <w:rFonts w:ascii="Georgia" w:hAnsi="Georgia"/>
                <w:b w:val="0"/>
                <w:sz w:val="22"/>
              </w:rPr>
            </w:pPr>
            <w:ins w:id="12" w:author="Yong Zhang" w:date="2020-03-14T21:49:00Z">
              <w:r w:rsidRPr="004A355B">
                <w:rPr>
                  <w:rFonts w:ascii="Georgia" w:hAnsi="Georgia" w:cs="Times New Roman"/>
                  <w:b w:val="0"/>
                  <w:noProof/>
                  <w:sz w:val="22"/>
                  <w:szCs w:val="22"/>
                </w:rPr>
                <w:object w:dxaOrig="560" w:dyaOrig="560">
                  <v:shape id="_x0000_i1041" type="#_x0000_t75" alt="" style="width:28.8pt;height:28.8pt;mso-width-percent:0;mso-height-percent:0;mso-width-percent:0;mso-height-percent:0" o:ole="">
                    <v:imagedata r:id="rId28" o:title=""/>
                  </v:shape>
                  <o:OLEObject Type="Embed" ProgID="PBrush" ShapeID="_x0000_i1041" DrawAspect="Content" ObjectID="_1650635915" r:id="rId29"/>
                </w:object>
              </w:r>
            </w:ins>
          </w:p>
        </w:tc>
        <w:tc>
          <w:tcPr>
            <w:tcW w:w="8168"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Delete file in the pane of Sample List</w:t>
            </w:r>
          </w:p>
        </w:tc>
      </w:tr>
      <w:tr w:rsidR="00B9080E" w:rsidTr="003313AF">
        <w:trPr>
          <w:gridAfter w:val="1"/>
          <w:wAfter w:w="566" w:type="dxa"/>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3313AF" w:rsidRDefault="004A355B">
            <w:pPr>
              <w:jc w:val="center"/>
              <w:rPr>
                <w:rFonts w:ascii="Georgia" w:hAnsi="Georgia"/>
                <w:b w:val="0"/>
                <w:sz w:val="22"/>
              </w:rPr>
            </w:pPr>
            <w:ins w:id="13" w:author="Yong Zhang" w:date="2020-03-14T21:49:00Z">
              <w:r w:rsidRPr="004A355B">
                <w:rPr>
                  <w:rFonts w:ascii="Georgia" w:hAnsi="Georgia" w:cs="Times New Roman"/>
                  <w:b w:val="0"/>
                  <w:noProof/>
                  <w:sz w:val="22"/>
                  <w:szCs w:val="22"/>
                </w:rPr>
                <w:object w:dxaOrig="620" w:dyaOrig="620">
                  <v:shape id="_x0000_i1040" type="#_x0000_t75" alt="" style="width:31.2pt;height:31.2pt;mso-width-percent:0;mso-height-percent:0;mso-width-percent:0;mso-height-percent:0" o:ole="">
                    <v:imagedata r:id="rId30" o:title=""/>
                  </v:shape>
                  <o:OLEObject Type="Embed" ProgID="PBrush" ShapeID="_x0000_i1040" DrawAspect="Content" ObjectID="_1650635916" r:id="rId31"/>
                </w:object>
              </w:r>
            </w:ins>
          </w:p>
        </w:tc>
        <w:tc>
          <w:tcPr>
            <w:tcW w:w="8168"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Export the final report</w:t>
            </w:r>
          </w:p>
        </w:tc>
      </w:tr>
      <w:tr w:rsidR="00B9080E" w:rsidTr="003313AF">
        <w:trPr>
          <w:gridAfter w:val="1"/>
          <w:wAfter w:w="566" w:type="dxa"/>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4A355B">
            <w:pPr>
              <w:jc w:val="center"/>
              <w:rPr>
                <w:rFonts w:ascii="Georgia" w:hAnsi="Georgia"/>
                <w:b w:val="0"/>
                <w:sz w:val="22"/>
              </w:rPr>
            </w:pPr>
            <w:ins w:id="14" w:author="Yong Zhang" w:date="2020-03-14T21:49:00Z">
              <w:r w:rsidRPr="004A355B">
                <w:rPr>
                  <w:rFonts w:ascii="Georgia" w:hAnsi="Georgia" w:cs="Times New Roman"/>
                  <w:b w:val="0"/>
                  <w:noProof/>
                  <w:sz w:val="22"/>
                  <w:szCs w:val="22"/>
                </w:rPr>
                <w:object w:dxaOrig="620" w:dyaOrig="580">
                  <v:shape id="_x0000_i1039" type="#_x0000_t75" alt="" style="width:31.2pt;height:28.8pt;mso-width-percent:0;mso-height-percent:0;mso-width-percent:0;mso-height-percent:0" o:ole="">
                    <v:imagedata r:id="rId32" o:title=""/>
                  </v:shape>
                  <o:OLEObject Type="Embed" ProgID="PBrush" ShapeID="_x0000_i1039" DrawAspect="Content" ObjectID="_1650635917" r:id="rId33"/>
                </w:object>
              </w:r>
            </w:ins>
          </w:p>
        </w:tc>
        <w:tc>
          <w:tcPr>
            <w:tcW w:w="8168"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Reset the file as initial status</w:t>
            </w:r>
          </w:p>
        </w:tc>
      </w:tr>
      <w:tr w:rsidR="00B9080E" w:rsidTr="003313AF">
        <w:trPr>
          <w:gridAfter w:val="1"/>
          <w:wAfter w:w="566" w:type="dxa"/>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3313AF" w:rsidRDefault="004A355B">
            <w:pPr>
              <w:jc w:val="center"/>
              <w:rPr>
                <w:rFonts w:ascii="Georgia" w:hAnsi="Georgia"/>
                <w:b w:val="0"/>
                <w:sz w:val="22"/>
              </w:rPr>
            </w:pPr>
            <w:ins w:id="15" w:author="Yong Zhang" w:date="2020-03-14T21:49:00Z">
              <w:r w:rsidRPr="004A355B">
                <w:rPr>
                  <w:rFonts w:ascii="Georgia" w:hAnsi="Georgia" w:cs="Times New Roman"/>
                  <w:b w:val="0"/>
                  <w:noProof/>
                  <w:sz w:val="22"/>
                  <w:szCs w:val="22"/>
                </w:rPr>
                <w:object w:dxaOrig="560" w:dyaOrig="560">
                  <v:shape id="_x0000_i1038" type="#_x0000_t75" alt="" style="width:28.8pt;height:28.8pt;mso-width-percent:0;mso-height-percent:0;mso-width-percent:0;mso-height-percent:0" o:ole="">
                    <v:imagedata r:id="rId34" o:title=""/>
                  </v:shape>
                  <o:OLEObject Type="Embed" ProgID="PBrush" ShapeID="_x0000_i1038" DrawAspect="Content" ObjectID="_1650635918" r:id="rId35"/>
                </w:object>
              </w:r>
            </w:ins>
          </w:p>
        </w:tc>
        <w:tc>
          <w:tcPr>
            <w:tcW w:w="8168"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Jump to the previous mismatched locus</w:t>
            </w:r>
          </w:p>
        </w:tc>
      </w:tr>
      <w:tr w:rsidR="00B9080E" w:rsidTr="003313AF">
        <w:trPr>
          <w:gridAfter w:val="1"/>
          <w:wAfter w:w="566" w:type="dxa"/>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4A355B">
            <w:pPr>
              <w:jc w:val="center"/>
              <w:rPr>
                <w:rFonts w:ascii="Georgia" w:hAnsi="Georgia"/>
                <w:b w:val="0"/>
                <w:sz w:val="22"/>
              </w:rPr>
            </w:pPr>
            <w:ins w:id="16" w:author="Yong Zhang" w:date="2020-03-14T21:49:00Z">
              <w:r w:rsidRPr="004A355B">
                <w:rPr>
                  <w:rFonts w:ascii="Georgia" w:hAnsi="Georgia" w:cs="Times New Roman"/>
                  <w:b w:val="0"/>
                  <w:noProof/>
                  <w:sz w:val="22"/>
                  <w:szCs w:val="22"/>
                </w:rPr>
                <w:object w:dxaOrig="560" w:dyaOrig="560">
                  <v:shape id="_x0000_i1037" type="#_x0000_t75" alt="" style="width:28.8pt;height:28.8pt;mso-width-percent:0;mso-height-percent:0;mso-width-percent:0;mso-height-percent:0" o:ole="">
                    <v:imagedata r:id="rId36" o:title=""/>
                  </v:shape>
                  <o:OLEObject Type="Embed" ProgID="PBrush" ShapeID="_x0000_i1037" DrawAspect="Content" ObjectID="_1650635919" r:id="rId37"/>
                </w:object>
              </w:r>
            </w:ins>
          </w:p>
        </w:tc>
        <w:tc>
          <w:tcPr>
            <w:tcW w:w="8168"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Jump to the next mismatched locus</w:t>
            </w:r>
          </w:p>
        </w:tc>
      </w:tr>
      <w:tr w:rsidR="00B9080E" w:rsidTr="003313AF">
        <w:trPr>
          <w:gridAfter w:val="1"/>
          <w:wAfter w:w="566" w:type="dxa"/>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3313AF" w:rsidRDefault="004A355B">
            <w:pPr>
              <w:jc w:val="center"/>
              <w:rPr>
                <w:rFonts w:ascii="Georgia" w:hAnsi="Georgia"/>
                <w:b w:val="0"/>
                <w:sz w:val="22"/>
              </w:rPr>
            </w:pPr>
            <w:ins w:id="17" w:author="Yong Zhang" w:date="2020-03-14T21:49:00Z">
              <w:r w:rsidRPr="004A355B">
                <w:rPr>
                  <w:rFonts w:ascii="Georgia" w:hAnsi="Georgia" w:cs="Times New Roman"/>
                  <w:b w:val="0"/>
                  <w:noProof/>
                  <w:sz w:val="22"/>
                  <w:szCs w:val="22"/>
                </w:rPr>
                <w:object w:dxaOrig="580" w:dyaOrig="580">
                  <v:shape id="_x0000_i1036" type="#_x0000_t75" alt="" style="width:28.8pt;height:28.8pt;mso-width-percent:0;mso-height-percent:0;mso-width-percent:0;mso-height-percent:0" o:ole="">
                    <v:imagedata r:id="rId38" o:title=""/>
                  </v:shape>
                  <o:OLEObject Type="Embed" ProgID="PBrush" ShapeID="_x0000_i1036" DrawAspect="Content" ObjectID="_1650635920" r:id="rId39"/>
                </w:object>
              </w:r>
            </w:ins>
          </w:p>
        </w:tc>
        <w:tc>
          <w:tcPr>
            <w:tcW w:w="8168"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Set all files status as “Approved”</w:t>
            </w:r>
          </w:p>
        </w:tc>
      </w:tr>
      <w:tr w:rsidR="00B9080E" w:rsidTr="003313AF">
        <w:trPr>
          <w:gridAfter w:val="1"/>
          <w:wAfter w:w="566" w:type="dxa"/>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4A355B">
            <w:pPr>
              <w:jc w:val="center"/>
              <w:rPr>
                <w:rFonts w:ascii="Georgia" w:hAnsi="Georgia"/>
                <w:b w:val="0"/>
                <w:sz w:val="22"/>
              </w:rPr>
            </w:pPr>
            <w:ins w:id="18" w:author="Yong Zhang" w:date="2020-03-14T21:49:00Z">
              <w:r w:rsidRPr="004A355B">
                <w:rPr>
                  <w:rFonts w:ascii="Georgia" w:hAnsi="Georgia" w:cs="Times New Roman"/>
                  <w:b w:val="0"/>
                  <w:noProof/>
                  <w:sz w:val="22"/>
                  <w:szCs w:val="22"/>
                </w:rPr>
                <w:object w:dxaOrig="580" w:dyaOrig="580">
                  <v:shape id="_x0000_i1035" type="#_x0000_t75" alt="" style="width:28.8pt;height:28.8pt;mso-width-percent:0;mso-height-percent:0;mso-width-percent:0;mso-height-percent:0" o:ole="">
                    <v:imagedata r:id="rId40" o:title=""/>
                  </v:shape>
                  <o:OLEObject Type="Embed" ProgID="PBrush" ShapeID="_x0000_i1035" DrawAspect="Content" ObjectID="_1650635921" r:id="rId41"/>
                </w:object>
              </w:r>
            </w:ins>
          </w:p>
        </w:tc>
        <w:tc>
          <w:tcPr>
            <w:tcW w:w="8168"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Set all files status as “Reviewed”</w:t>
            </w:r>
          </w:p>
        </w:tc>
      </w:tr>
      <w:tr w:rsidR="00B9080E" w:rsidTr="003313AF">
        <w:trPr>
          <w:gridAfter w:val="1"/>
          <w:wAfter w:w="566" w:type="dxa"/>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3313AF" w:rsidRDefault="004A355B">
            <w:pPr>
              <w:jc w:val="center"/>
              <w:rPr>
                <w:rFonts w:ascii="Georgia" w:hAnsi="Georgia"/>
                <w:b w:val="0"/>
                <w:sz w:val="22"/>
              </w:rPr>
            </w:pPr>
            <w:ins w:id="19" w:author="Yong Zhang" w:date="2020-03-14T21:49:00Z">
              <w:r w:rsidRPr="004A355B">
                <w:rPr>
                  <w:rFonts w:ascii="Georgia" w:hAnsi="Georgia" w:cs="Times New Roman"/>
                  <w:b w:val="0"/>
                  <w:noProof/>
                  <w:sz w:val="22"/>
                  <w:szCs w:val="22"/>
                </w:rPr>
                <w:object w:dxaOrig="620" w:dyaOrig="620">
                  <v:shape id="_x0000_i1034" type="#_x0000_t75" alt="" style="width:31.2pt;height:31.2pt;mso-width-percent:0;mso-height-percent:0;mso-width-percent:0;mso-height-percent:0" o:ole="">
                    <v:imagedata r:id="rId42" o:title=""/>
                  </v:shape>
                  <o:OLEObject Type="Embed" ProgID="PBrush" ShapeID="_x0000_i1034" DrawAspect="Content" ObjectID="_1650635922" r:id="rId43"/>
                </w:object>
              </w:r>
            </w:ins>
          </w:p>
        </w:tc>
        <w:tc>
          <w:tcPr>
            <w:tcW w:w="8168"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 xml:space="preserve">Allele pair alignments </w:t>
            </w:r>
          </w:p>
        </w:tc>
      </w:tr>
      <w:tr w:rsidR="00B9080E" w:rsidTr="003313AF">
        <w:trPr>
          <w:gridAfter w:val="1"/>
          <w:wAfter w:w="566" w:type="dxa"/>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4A355B">
            <w:pPr>
              <w:jc w:val="center"/>
              <w:rPr>
                <w:rFonts w:ascii="Georgia" w:hAnsi="Georgia"/>
                <w:b w:val="0"/>
                <w:sz w:val="22"/>
              </w:rPr>
            </w:pPr>
            <w:ins w:id="20" w:author="Yong Zhang" w:date="2020-03-14T21:49:00Z">
              <w:r w:rsidRPr="004A355B">
                <w:rPr>
                  <w:rFonts w:ascii="Georgia" w:hAnsi="Georgia" w:cs="Times New Roman"/>
                  <w:b w:val="0"/>
                  <w:noProof/>
                  <w:sz w:val="22"/>
                  <w:szCs w:val="22"/>
                </w:rPr>
                <w:object w:dxaOrig="580" w:dyaOrig="580">
                  <v:shape id="_x0000_i1033" type="#_x0000_t75" alt="" style="width:28.8pt;height:28.8pt;mso-width-percent:0;mso-height-percent:0;mso-width-percent:0;mso-height-percent:0" o:ole="">
                    <v:imagedata r:id="rId44" o:title=""/>
                  </v:shape>
                  <o:OLEObject Type="Embed" ProgID="PBrush" ShapeID="_x0000_i1033" DrawAspect="Content" ObjectID="_1650635923" r:id="rId45"/>
                </w:object>
              </w:r>
            </w:ins>
          </w:p>
        </w:tc>
        <w:tc>
          <w:tcPr>
            <w:tcW w:w="8168" w:type="dxa"/>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Multiple alleles alignment</w:t>
            </w:r>
          </w:p>
        </w:tc>
      </w:tr>
      <w:tr w:rsidR="00B9080E" w:rsidTr="003313AF">
        <w:trPr>
          <w:gridAfter w:val="1"/>
          <w:wAfter w:w="566" w:type="dxa"/>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3313AF" w:rsidRDefault="004A355B">
            <w:pPr>
              <w:jc w:val="center"/>
              <w:rPr>
                <w:rFonts w:ascii="Georgia" w:hAnsi="Georgia"/>
                <w:b w:val="0"/>
                <w:sz w:val="22"/>
              </w:rPr>
            </w:pPr>
            <w:ins w:id="21" w:author="Yong Zhang" w:date="2020-03-14T21:49:00Z">
              <w:r w:rsidRPr="004A355B">
                <w:rPr>
                  <w:rFonts w:ascii="Georgia" w:hAnsi="Georgia" w:cs="Times New Roman"/>
                  <w:b w:val="0"/>
                  <w:noProof/>
                  <w:sz w:val="22"/>
                  <w:szCs w:val="22"/>
                </w:rPr>
                <w:object w:dxaOrig="560" w:dyaOrig="560">
                  <v:shape id="_x0000_i1032" type="#_x0000_t75" alt="" style="width:28.8pt;height:28.8pt;mso-width-percent:0;mso-height-percent:0;mso-width-percent:0;mso-height-percent:0" o:ole="">
                    <v:imagedata r:id="rId46" o:title=""/>
                  </v:shape>
                  <o:OLEObject Type="Embed" ProgID="PBrush" ShapeID="_x0000_i1032" DrawAspect="Content" ObjectID="_1650635924" r:id="rId47"/>
                </w:object>
              </w:r>
            </w:ins>
          </w:p>
        </w:tc>
        <w:tc>
          <w:tcPr>
            <w:tcW w:w="8168" w:type="dxa"/>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Update databases</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4A355B">
            <w:pPr>
              <w:jc w:val="center"/>
              <w:rPr>
                <w:rFonts w:ascii="Georgia" w:hAnsi="Georgia"/>
                <w:b w:val="0"/>
                <w:sz w:val="22"/>
              </w:rPr>
            </w:pPr>
            <w:ins w:id="22" w:author="Yong Zhang" w:date="2020-03-14T21:49:00Z">
              <w:r w:rsidRPr="004A355B">
                <w:rPr>
                  <w:rFonts w:ascii="Georgia" w:hAnsi="Georgia" w:cs="Times New Roman"/>
                  <w:b w:val="0"/>
                  <w:noProof/>
                  <w:sz w:val="22"/>
                  <w:szCs w:val="22"/>
                </w:rPr>
                <w:object w:dxaOrig="560" w:dyaOrig="560">
                  <v:shape id="_x0000_i1031" type="#_x0000_t75" alt="" style="width:28.8pt;height:28.8pt;mso-width-percent:0;mso-height-percent:0;mso-width-percent:0;mso-height-percent:0" o:ole="">
                    <v:imagedata r:id="rId48" o:title=""/>
                  </v:shape>
                  <o:OLEObject Type="Embed" ProgID="PBrush" ShapeID="_x0000_i1031" DrawAspect="Content" ObjectID="_1650635925" r:id="rId49"/>
                </w:object>
              </w:r>
            </w:ins>
          </w:p>
        </w:tc>
        <w:tc>
          <w:tcPr>
            <w:tcW w:w="8734" w:type="dxa"/>
            <w:gridSpan w:val="2"/>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Y range zoom of the electropherogram (+)</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3313AF" w:rsidRDefault="004A355B">
            <w:pPr>
              <w:jc w:val="center"/>
              <w:rPr>
                <w:rFonts w:ascii="Georgia" w:hAnsi="Georgia"/>
                <w:b w:val="0"/>
                <w:sz w:val="22"/>
              </w:rPr>
            </w:pPr>
            <w:ins w:id="23" w:author="Yong Zhang" w:date="2020-03-14T21:49:00Z">
              <w:r w:rsidRPr="004A355B">
                <w:rPr>
                  <w:rFonts w:ascii="Georgia" w:hAnsi="Georgia" w:cs="Times New Roman"/>
                  <w:b w:val="0"/>
                  <w:noProof/>
                  <w:sz w:val="22"/>
                  <w:szCs w:val="22"/>
                </w:rPr>
                <w:object w:dxaOrig="580" w:dyaOrig="580">
                  <v:shape id="_x0000_i1030" type="#_x0000_t75" alt="" style="width:28.8pt;height:28.8pt;mso-width-percent:0;mso-height-percent:0;mso-width-percent:0;mso-height-percent:0" o:ole="">
                    <v:imagedata r:id="rId50" o:title=""/>
                  </v:shape>
                  <o:OLEObject Type="Embed" ProgID="PBrush" ShapeID="_x0000_i1030" DrawAspect="Content" ObjectID="_1650635926" r:id="rId51"/>
                </w:object>
              </w:r>
            </w:ins>
          </w:p>
        </w:tc>
        <w:tc>
          <w:tcPr>
            <w:tcW w:w="8734" w:type="dxa"/>
            <w:gridSpan w:val="2"/>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Y range zoom of the electropherogram (-)</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4A355B">
            <w:pPr>
              <w:jc w:val="center"/>
              <w:rPr>
                <w:rFonts w:ascii="Georgia" w:hAnsi="Georgia"/>
                <w:b w:val="0"/>
                <w:sz w:val="22"/>
              </w:rPr>
            </w:pPr>
            <w:ins w:id="24" w:author="Yong Zhang" w:date="2020-03-14T21:49:00Z">
              <w:r w:rsidRPr="004A355B">
                <w:rPr>
                  <w:rFonts w:ascii="Georgia" w:hAnsi="Georgia" w:cs="Times New Roman"/>
                  <w:b w:val="0"/>
                  <w:noProof/>
                  <w:sz w:val="22"/>
                  <w:szCs w:val="22"/>
                </w:rPr>
                <w:object w:dxaOrig="540" w:dyaOrig="560">
                  <v:shape id="_x0000_i1029" type="#_x0000_t75" alt="" style="width:28pt;height:28.8pt;mso-width-percent:0;mso-height-percent:0;mso-width-percent:0;mso-height-percent:0" o:ole="">
                    <v:imagedata r:id="rId52" o:title=""/>
                  </v:shape>
                  <o:OLEObject Type="Embed" ProgID="PBrush" ShapeID="_x0000_i1029" DrawAspect="Content" ObjectID="_1650635927" r:id="rId53"/>
                </w:object>
              </w:r>
            </w:ins>
          </w:p>
        </w:tc>
        <w:tc>
          <w:tcPr>
            <w:tcW w:w="8734" w:type="dxa"/>
            <w:gridSpan w:val="2"/>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Heighten the electropherogram</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3313AF" w:rsidRDefault="004A355B">
            <w:pPr>
              <w:jc w:val="center"/>
              <w:rPr>
                <w:rFonts w:ascii="Georgia" w:hAnsi="Georgia"/>
                <w:b w:val="0"/>
                <w:sz w:val="22"/>
              </w:rPr>
            </w:pPr>
            <w:ins w:id="25" w:author="Yong Zhang" w:date="2020-03-14T21:49:00Z">
              <w:r w:rsidRPr="004A355B">
                <w:rPr>
                  <w:rFonts w:ascii="Georgia" w:hAnsi="Georgia" w:cs="Times New Roman"/>
                  <w:b w:val="0"/>
                  <w:noProof/>
                  <w:sz w:val="22"/>
                  <w:szCs w:val="22"/>
                </w:rPr>
                <w:object w:dxaOrig="560" w:dyaOrig="540">
                  <v:shape id="_x0000_i1028" type="#_x0000_t75" alt="" style="width:28.8pt;height:28pt;mso-width-percent:0;mso-height-percent:0;mso-width-percent:0;mso-height-percent:0" o:ole="">
                    <v:imagedata r:id="rId54" o:title=""/>
                  </v:shape>
                  <o:OLEObject Type="Embed" ProgID="PBrush" ShapeID="_x0000_i1028" DrawAspect="Content" ObjectID="_1650635928" r:id="rId55"/>
                </w:object>
              </w:r>
            </w:ins>
          </w:p>
        </w:tc>
        <w:tc>
          <w:tcPr>
            <w:tcW w:w="8734" w:type="dxa"/>
            <w:gridSpan w:val="2"/>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Shorten the electropherogram</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4A355B">
            <w:pPr>
              <w:jc w:val="center"/>
              <w:rPr>
                <w:rFonts w:ascii="Georgia" w:hAnsi="Georgia"/>
                <w:b w:val="0"/>
                <w:sz w:val="22"/>
              </w:rPr>
            </w:pPr>
            <w:ins w:id="26" w:author="Yong Zhang" w:date="2020-03-14T21:49:00Z">
              <w:r w:rsidRPr="004A355B">
                <w:rPr>
                  <w:rFonts w:ascii="Georgia" w:hAnsi="Georgia" w:cs="Times New Roman"/>
                  <w:b w:val="0"/>
                  <w:noProof/>
                  <w:sz w:val="22"/>
                  <w:szCs w:val="22"/>
                </w:rPr>
                <w:object w:dxaOrig="560" w:dyaOrig="560">
                  <v:shape id="_x0000_i1027" type="#_x0000_t75" alt="" style="width:28.8pt;height:28.8pt;mso-width-percent:0;mso-height-percent:0;mso-width-percent:0;mso-height-percent:0" o:ole="">
                    <v:imagedata r:id="rId56" o:title=""/>
                  </v:shape>
                  <o:OLEObject Type="Embed" ProgID="PBrush" ShapeID="_x0000_i1027" DrawAspect="Content" ObjectID="_1650635929" r:id="rId57"/>
                </w:object>
              </w:r>
            </w:ins>
          </w:p>
        </w:tc>
        <w:tc>
          <w:tcPr>
            <w:tcW w:w="8734" w:type="dxa"/>
            <w:gridSpan w:val="2"/>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Widen the electropherogram</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7F7F7F" w:themeColor="text1" w:themeTint="80"/>
              <w:bottom w:val="single" w:sz="4" w:space="0" w:color="7F7F7F" w:themeColor="text1" w:themeTint="80"/>
            </w:tcBorders>
          </w:tcPr>
          <w:p w:rsidR="00B9080E" w:rsidRPr="003313AF" w:rsidRDefault="004A355B">
            <w:pPr>
              <w:jc w:val="center"/>
              <w:rPr>
                <w:rFonts w:ascii="Georgia" w:hAnsi="Georgia"/>
                <w:b w:val="0"/>
                <w:sz w:val="22"/>
              </w:rPr>
            </w:pPr>
            <w:ins w:id="27" w:author="Yong Zhang" w:date="2020-03-14T21:49:00Z">
              <w:r w:rsidRPr="004A355B">
                <w:rPr>
                  <w:rFonts w:ascii="Georgia" w:hAnsi="Georgia" w:cs="Times New Roman"/>
                  <w:b w:val="0"/>
                  <w:noProof/>
                  <w:sz w:val="22"/>
                  <w:szCs w:val="22"/>
                </w:rPr>
                <w:object w:dxaOrig="580" w:dyaOrig="580">
                  <v:shape id="_x0000_i1026" type="#_x0000_t75" alt="" style="width:28.8pt;height:28.8pt;mso-width-percent:0;mso-height-percent:0;mso-width-percent:0;mso-height-percent:0" o:ole="">
                    <v:imagedata r:id="rId58" o:title=""/>
                  </v:shape>
                  <o:OLEObject Type="Embed" ProgID="PBrush" ShapeID="_x0000_i1026" DrawAspect="Content" ObjectID="_1650635930" r:id="rId59"/>
                </w:object>
              </w:r>
            </w:ins>
          </w:p>
        </w:tc>
        <w:tc>
          <w:tcPr>
            <w:tcW w:w="8734" w:type="dxa"/>
            <w:gridSpan w:val="2"/>
            <w:tcBorders>
              <w:top w:val="single" w:sz="4" w:space="0" w:color="7F7F7F" w:themeColor="text1" w:themeTint="80"/>
              <w:bottom w:val="single" w:sz="4" w:space="0" w:color="7F7F7F" w:themeColor="text1" w:themeTint="80"/>
            </w:tcBorders>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Narrow the electropherogram</w:t>
            </w:r>
          </w:p>
        </w:tc>
      </w:tr>
      <w:tr w:rsidR="00B9080E" w:rsidTr="003313AF">
        <w:trPr>
          <w:jc w:val="center"/>
        </w:trPr>
        <w:tc>
          <w:tcPr>
            <w:cnfStyle w:val="001000000000" w:firstRow="0" w:lastRow="0" w:firstColumn="1" w:lastColumn="0" w:oddVBand="0" w:evenVBand="0" w:oddHBand="0" w:evenHBand="0" w:firstRowFirstColumn="0" w:firstRowLastColumn="0" w:lastRowFirstColumn="0" w:lastRowLastColumn="0"/>
            <w:tcW w:w="1843" w:type="dxa"/>
          </w:tcPr>
          <w:p w:rsidR="00B9080E" w:rsidRPr="003313AF" w:rsidRDefault="004A355B">
            <w:pPr>
              <w:jc w:val="center"/>
              <w:rPr>
                <w:rFonts w:ascii="Georgia" w:hAnsi="Georgia"/>
                <w:b w:val="0"/>
                <w:sz w:val="22"/>
              </w:rPr>
            </w:pPr>
            <w:ins w:id="28" w:author="Yong Zhang" w:date="2020-03-14T21:49:00Z">
              <w:r w:rsidRPr="004A355B">
                <w:rPr>
                  <w:rFonts w:ascii="Georgia" w:hAnsi="Georgia" w:cs="Times New Roman"/>
                  <w:b w:val="0"/>
                  <w:noProof/>
                  <w:sz w:val="22"/>
                  <w:szCs w:val="22"/>
                </w:rPr>
                <w:object w:dxaOrig="580" w:dyaOrig="620">
                  <v:shape id="_x0000_i1025" type="#_x0000_t75" alt="" style="width:28.8pt;height:31.2pt;mso-width-percent:0;mso-height-percent:0;mso-width-percent:0;mso-height-percent:0" o:ole="">
                    <v:imagedata r:id="rId60" o:title=""/>
                  </v:shape>
                  <o:OLEObject Type="Embed" ProgID="PBrush" ShapeID="_x0000_i1025" DrawAspect="Content" ObjectID="_1650635931" r:id="rId61"/>
                </w:object>
              </w:r>
            </w:ins>
          </w:p>
        </w:tc>
        <w:tc>
          <w:tcPr>
            <w:tcW w:w="8734" w:type="dxa"/>
            <w:gridSpan w:val="2"/>
          </w:tcPr>
          <w:p w:rsidR="00B9080E" w:rsidRDefault="00615854">
            <w:pPr>
              <w:jc w:val="center"/>
              <w:cnfStyle w:val="000000000000" w:firstRow="0" w:lastRow="0" w:firstColumn="0" w:lastColumn="0" w:oddVBand="0" w:evenVBand="0" w:oddHBand="0" w:evenHBand="0" w:firstRowFirstColumn="0" w:firstRowLastColumn="0" w:lastRowFirstColumn="0" w:lastRowLastColumn="0"/>
              <w:rPr>
                <w:rFonts w:ascii="Georgia" w:hAnsi="Georgia" w:cs="Times New Roman"/>
                <w:sz w:val="22"/>
                <w:szCs w:val="22"/>
              </w:rPr>
            </w:pPr>
            <w:r>
              <w:rPr>
                <w:rFonts w:ascii="Georgia" w:hAnsi="Georgia" w:cs="Times New Roman"/>
                <w:sz w:val="22"/>
                <w:szCs w:val="22"/>
              </w:rPr>
              <w:t xml:space="preserve">Reset the electropherogram </w:t>
            </w:r>
          </w:p>
        </w:tc>
      </w:tr>
    </w:tbl>
    <w:p w:rsidR="00B9080E" w:rsidRDefault="00B9080E">
      <w:pPr>
        <w:shd w:val="clear" w:color="auto" w:fill="FFFFFF"/>
        <w:rPr>
          <w:rFonts w:ascii="Georgia" w:hAnsi="Georgia" w:cs="Times New Roman"/>
          <w:color w:val="000000"/>
          <w:sz w:val="22"/>
        </w:rPr>
      </w:pPr>
    </w:p>
    <w:p w:rsidR="00B9080E" w:rsidRDefault="00615854">
      <w:pPr>
        <w:pStyle w:val="3"/>
        <w:numPr>
          <w:ilvl w:val="1"/>
          <w:numId w:val="1"/>
        </w:numPr>
        <w:rPr>
          <w:rFonts w:ascii="Georgia" w:hAnsi="Georgia" w:cs="Times New Roman"/>
        </w:rPr>
      </w:pPr>
      <w:bookmarkStart w:id="29" w:name="_Toc35114914"/>
      <w:bookmarkStart w:id="30" w:name="_Toc23931733"/>
      <w:r>
        <w:rPr>
          <w:rFonts w:ascii="Georgia" w:hAnsi="Georgia" w:cs="Times New Roman"/>
        </w:rPr>
        <w:t>Database module</w:t>
      </w:r>
      <w:bookmarkEnd w:id="29"/>
      <w:bookmarkEnd w:id="30"/>
    </w:p>
    <w:p w:rsidR="00B9080E" w:rsidRDefault="00615854">
      <w:pPr>
        <w:shd w:val="clear" w:color="auto" w:fill="FFFFFF"/>
        <w:ind w:firstLine="420"/>
        <w:rPr>
          <w:rFonts w:ascii="Georgia" w:hAnsi="Georgia" w:cs="Times New Roman"/>
          <w:color w:val="000000"/>
        </w:rPr>
      </w:pPr>
      <w:r>
        <w:rPr>
          <w:rFonts w:ascii="Georgia" w:hAnsi="Georgia" w:cs="Times New Roman"/>
          <w:color w:val="000000"/>
        </w:rPr>
        <w:t xml:space="preserve">The database module mainly includes two kinds of databases, which are static and dynamic. The static database contains information that is not changed during runtime of SOAPTyping, which is composed of tables designed to store details related to HLA loci, alleles, exons, genes, and GSSPs. The table of loci stores consensus sequence and available exons that can be analyzed for each locus. The table of alleles stores HLA-I and HLA-II allele sequences and particular details of each allele, </w:t>
      </w:r>
      <w:r>
        <w:rPr>
          <w:rFonts w:ascii="Georgia" w:hAnsi="Georgia" w:cs="Times New Roman"/>
          <w:color w:val="000000"/>
        </w:rPr>
        <w:lastRenderedPageBreak/>
        <w:t>including rare variants and indels. The table of GSSP information table stores the GSSPs made for wanted exon regions, inserted sites and inserted bases. These tables could be manually updated (see below at Section 2.9 for database updates). The dynamic database also applies different tables to store intermediate data generated during runtime, including tables of files, GSSP, and samples. The dynamic tables of files and GSSPs store information that are required to construct a sequence electropherogram. The table of sample mainly stores sequences parsed from input files and typing results of each sample.</w:t>
      </w:r>
    </w:p>
    <w:p w:rsidR="00B9080E" w:rsidRDefault="00615854">
      <w:pPr>
        <w:shd w:val="clear" w:color="auto" w:fill="FFFFFF"/>
        <w:rPr>
          <w:rFonts w:ascii="Georgia" w:hAnsi="Georgia" w:cs="Times New Roman"/>
          <w:b/>
          <w:i/>
          <w:color w:val="000000"/>
          <w:sz w:val="22"/>
        </w:rPr>
      </w:pPr>
      <w:r>
        <w:rPr>
          <w:rFonts w:ascii="Georgia" w:hAnsi="Georgia" w:cs="Times New Roman"/>
          <w:b/>
          <w:i/>
          <w:color w:val="000000"/>
          <w:sz w:val="22"/>
        </w:rPr>
        <w:t>1.2.1</w:t>
      </w:r>
      <w:r>
        <w:rPr>
          <w:rFonts w:ascii="Georgia" w:hAnsi="Georgia" w:cs="Times New Roman"/>
          <w:b/>
          <w:i/>
          <w:color w:val="000000"/>
          <w:sz w:val="22"/>
        </w:rPr>
        <w:tab/>
        <w:t>Static database</w:t>
      </w:r>
    </w:p>
    <w:p w:rsidR="00B9080E" w:rsidRDefault="00615854">
      <w:pPr>
        <w:pStyle w:val="af8"/>
        <w:shd w:val="clear" w:color="auto" w:fill="FFFFFF"/>
        <w:ind w:left="360" w:firstLineChars="0" w:firstLine="0"/>
        <w:jc w:val="center"/>
        <w:rPr>
          <w:rFonts w:ascii="Georgia" w:hAnsi="Georgia" w:cs="Times New Roman"/>
          <w:color w:val="000000"/>
          <w:sz w:val="22"/>
          <w:szCs w:val="22"/>
        </w:rPr>
      </w:pPr>
      <w:r>
        <w:rPr>
          <w:rFonts w:ascii="Georgia" w:hAnsi="Georgia" w:cs="Times New Roman"/>
          <w:b/>
          <w:i/>
          <w:color w:val="000000"/>
          <w:sz w:val="22"/>
        </w:rPr>
        <w:tab/>
      </w:r>
      <w:r>
        <w:rPr>
          <w:rFonts w:ascii="Georgia" w:hAnsi="Georgia" w:cs="Times New Roman"/>
          <w:b/>
          <w:i/>
          <w:color w:val="000000"/>
          <w:sz w:val="22"/>
        </w:rPr>
        <w:tab/>
      </w:r>
      <w:r>
        <w:rPr>
          <w:rFonts w:ascii="Georgia" w:hAnsi="Georgia" w:cs="Times New Roman"/>
          <w:color w:val="000000"/>
          <w:sz w:val="22"/>
          <w:szCs w:val="22"/>
        </w:rPr>
        <w:t xml:space="preserve">Table S7. </w:t>
      </w:r>
      <w:proofErr w:type="spellStart"/>
      <w:r>
        <w:rPr>
          <w:rFonts w:ascii="Georgia" w:hAnsi="Georgia" w:cs="Times New Roman"/>
          <w:color w:val="000000"/>
          <w:sz w:val="22"/>
          <w:szCs w:val="22"/>
        </w:rPr>
        <w:t>alleleTable</w:t>
      </w:r>
      <w:proofErr w:type="spellEnd"/>
    </w:p>
    <w:tbl>
      <w:tblPr>
        <w:tblStyle w:val="af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07"/>
        <w:gridCol w:w="11331"/>
      </w:tblGrid>
      <w:tr w:rsidR="00B9080E">
        <w:tc>
          <w:tcPr>
            <w:tcW w:w="1838"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alleleName</w:t>
            </w:r>
            <w:proofErr w:type="spellEnd"/>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allele name (</w:t>
            </w:r>
            <w:proofErr w:type="spellStart"/>
            <w:r>
              <w:rPr>
                <w:rFonts w:ascii="Georgia" w:hAnsi="Georgia" w:cs="Times New Roman"/>
                <w:color w:val="000000"/>
                <w:sz w:val="22"/>
                <w:szCs w:val="22"/>
              </w:rPr>
              <w:t>eg</w:t>
            </w:r>
            <w:proofErr w:type="spellEnd"/>
            <w:r>
              <w:rPr>
                <w:rFonts w:ascii="Georgia" w:hAnsi="Georgia" w:cs="Times New Roman"/>
                <w:color w:val="000000"/>
                <w:sz w:val="22"/>
                <w:szCs w:val="22"/>
              </w:rPr>
              <w:t>:</w:t>
            </w:r>
            <w:r>
              <w:rPr>
                <w:rFonts w:ascii="Georgia" w:hAnsi="Georgia"/>
                <w:sz w:val="22"/>
                <w:szCs w:val="22"/>
              </w:rPr>
              <w:t xml:space="preserve"> </w:t>
            </w:r>
            <w:r>
              <w:rPr>
                <w:rFonts w:ascii="Georgia" w:hAnsi="Georgia" w:cs="Times New Roman"/>
                <w:color w:val="000000"/>
                <w:sz w:val="22"/>
                <w:szCs w:val="22"/>
              </w:rPr>
              <w:t>A*01:01:01:01)</w:t>
            </w:r>
          </w:p>
        </w:tc>
      </w:tr>
      <w:tr w:rsidR="00B9080E">
        <w:tc>
          <w:tcPr>
            <w:tcW w:w="1838"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alleleSequence</w:t>
            </w:r>
            <w:proofErr w:type="spellEnd"/>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 xml:space="preserve">Store the allele sequence </w:t>
            </w:r>
          </w:p>
        </w:tc>
      </w:tr>
      <w:tr w:rsidR="00B9080E">
        <w:tc>
          <w:tcPr>
            <w:tcW w:w="1838"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geneName</w:t>
            </w:r>
            <w:proofErr w:type="spellEnd"/>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gene name</w:t>
            </w:r>
          </w:p>
        </w:tc>
      </w:tr>
      <w:tr w:rsidR="00B9080E">
        <w:tc>
          <w:tcPr>
            <w:tcW w:w="1838"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isRare</w:t>
            </w:r>
            <w:proofErr w:type="spellEnd"/>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 xml:space="preserve">Store the result of rare type (0: normal </w:t>
            </w:r>
            <w:proofErr w:type="gramStart"/>
            <w:r>
              <w:rPr>
                <w:rFonts w:ascii="Georgia" w:hAnsi="Georgia" w:cs="Times New Roman"/>
                <w:color w:val="000000"/>
                <w:sz w:val="22"/>
                <w:szCs w:val="22"/>
              </w:rPr>
              <w:t>1:rare</w:t>
            </w:r>
            <w:proofErr w:type="gramEnd"/>
            <w:r>
              <w:rPr>
                <w:rFonts w:ascii="Georgia" w:hAnsi="Georgia" w:cs="Times New Roman"/>
                <w:color w:val="000000"/>
                <w:sz w:val="22"/>
                <w:szCs w:val="22"/>
              </w:rPr>
              <w:t>)</w:t>
            </w:r>
          </w:p>
        </w:tc>
      </w:tr>
      <w:tr w:rsidR="00B9080E">
        <w:tc>
          <w:tcPr>
            <w:tcW w:w="1838"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isIndel</w:t>
            </w:r>
            <w:proofErr w:type="spellEnd"/>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result of indel (</w:t>
            </w:r>
            <w:proofErr w:type="gramStart"/>
            <w:r>
              <w:rPr>
                <w:rFonts w:ascii="Georgia" w:hAnsi="Georgia" w:cs="Times New Roman"/>
                <w:color w:val="000000"/>
                <w:sz w:val="22"/>
                <w:szCs w:val="22"/>
              </w:rPr>
              <w:t>0:normal</w:t>
            </w:r>
            <w:proofErr w:type="gramEnd"/>
            <w:r>
              <w:rPr>
                <w:rFonts w:ascii="Georgia" w:hAnsi="Georgia" w:cs="Times New Roman"/>
                <w:color w:val="000000"/>
                <w:sz w:val="22"/>
                <w:szCs w:val="22"/>
              </w:rPr>
              <w:t xml:space="preserve"> 1:indel)</w:t>
            </w:r>
          </w:p>
        </w:tc>
      </w:tr>
      <w:tr w:rsidR="00B9080E">
        <w:tc>
          <w:tcPr>
            <w:tcW w:w="1838"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indelPosition</w:t>
            </w:r>
            <w:proofErr w:type="spellEnd"/>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indel position</w:t>
            </w:r>
          </w:p>
        </w:tc>
      </w:tr>
      <w:tr w:rsidR="00B9080E">
        <w:tc>
          <w:tcPr>
            <w:tcW w:w="1838"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indelInfo</w:t>
            </w:r>
            <w:proofErr w:type="spellEnd"/>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 xml:space="preserve">Store the information of </w:t>
            </w:r>
            <w:proofErr w:type="gramStart"/>
            <w:r>
              <w:rPr>
                <w:rFonts w:ascii="Georgia" w:hAnsi="Georgia" w:cs="Times New Roman"/>
                <w:color w:val="000000"/>
                <w:sz w:val="22"/>
                <w:szCs w:val="22"/>
              </w:rPr>
              <w:t>indel(</w:t>
            </w:r>
            <w:proofErr w:type="spellStart"/>
            <w:proofErr w:type="gramEnd"/>
            <w:r>
              <w:rPr>
                <w:rFonts w:ascii="Georgia" w:hAnsi="Georgia" w:cs="Times New Roman"/>
                <w:color w:val="000000"/>
                <w:sz w:val="22"/>
                <w:szCs w:val="22"/>
              </w:rPr>
              <w:t>eg</w:t>
            </w:r>
            <w:proofErr w:type="spellEnd"/>
            <w:r>
              <w:rPr>
                <w:rFonts w:ascii="Georgia" w:hAnsi="Georgia" w:cs="Times New Roman"/>
                <w:color w:val="000000"/>
                <w:sz w:val="22"/>
                <w:szCs w:val="22"/>
              </w:rPr>
              <w:t>:</w:t>
            </w:r>
            <w:r>
              <w:rPr>
                <w:rFonts w:ascii="Georgia" w:hAnsi="Georgia"/>
                <w:sz w:val="22"/>
                <w:szCs w:val="22"/>
              </w:rPr>
              <w:t xml:space="preserve"> </w:t>
            </w:r>
            <w:r>
              <w:rPr>
                <w:rFonts w:ascii="Georgia" w:hAnsi="Georgia" w:cs="Times New Roman"/>
                <w:color w:val="000000"/>
                <w:sz w:val="22"/>
                <w:szCs w:val="22"/>
              </w:rPr>
              <w:t>Delete 'N')</w:t>
            </w:r>
          </w:p>
        </w:tc>
      </w:tr>
    </w:tbl>
    <w:p w:rsidR="00B9080E" w:rsidRDefault="00B9080E">
      <w:pPr>
        <w:shd w:val="clear" w:color="auto" w:fill="FFFFFF"/>
        <w:rPr>
          <w:rFonts w:ascii="Georgia" w:hAnsi="Georgia" w:cs="Times New Roman"/>
          <w:b/>
          <w:i/>
          <w:color w:val="000000"/>
          <w:sz w:val="22"/>
          <w:szCs w:val="22"/>
        </w:rPr>
      </w:pPr>
    </w:p>
    <w:p w:rsidR="00B9080E" w:rsidRDefault="00615854">
      <w:pPr>
        <w:pStyle w:val="af8"/>
        <w:shd w:val="clear" w:color="auto" w:fill="FFFFFF"/>
        <w:ind w:left="360" w:firstLineChars="0" w:firstLine="0"/>
        <w:jc w:val="center"/>
        <w:rPr>
          <w:rFonts w:ascii="Georgia" w:hAnsi="Georgia" w:cs="Times New Roman"/>
          <w:color w:val="000000"/>
          <w:sz w:val="22"/>
          <w:szCs w:val="22"/>
        </w:rPr>
      </w:pPr>
      <w:r>
        <w:rPr>
          <w:rFonts w:ascii="Georgia" w:hAnsi="Georgia" w:cs="Times New Roman"/>
          <w:b/>
          <w:i/>
          <w:color w:val="000000"/>
          <w:sz w:val="22"/>
          <w:szCs w:val="22"/>
        </w:rPr>
        <w:tab/>
      </w:r>
      <w:r>
        <w:rPr>
          <w:rFonts w:ascii="Georgia" w:hAnsi="Georgia" w:cs="Times New Roman"/>
          <w:b/>
          <w:i/>
          <w:color w:val="000000"/>
          <w:sz w:val="22"/>
          <w:szCs w:val="22"/>
        </w:rPr>
        <w:tab/>
      </w:r>
      <w:r>
        <w:rPr>
          <w:rFonts w:ascii="Georgia" w:hAnsi="Georgia" w:cs="Times New Roman"/>
          <w:color w:val="000000"/>
          <w:sz w:val="22"/>
          <w:szCs w:val="22"/>
        </w:rPr>
        <w:t xml:space="preserve">Table S8. </w:t>
      </w:r>
      <w:proofErr w:type="spellStart"/>
      <w:r>
        <w:rPr>
          <w:rFonts w:ascii="Georgia" w:hAnsi="Georgia" w:cs="Times New Roman"/>
          <w:color w:val="000000"/>
          <w:sz w:val="22"/>
          <w:szCs w:val="22"/>
        </w:rPr>
        <w:t>gsspTable</w:t>
      </w:r>
      <w:proofErr w:type="spellEnd"/>
    </w:p>
    <w:tbl>
      <w:tblPr>
        <w:tblStyle w:val="af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838"/>
        <w:gridCol w:w="11390"/>
      </w:tblGrid>
      <w:tr w:rsidR="00B9080E">
        <w:tc>
          <w:tcPr>
            <w:tcW w:w="1838"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gsspKey</w:t>
            </w:r>
            <w:proofErr w:type="spellEnd"/>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 xml:space="preserve">Store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key which consist of </w:t>
            </w:r>
            <w:proofErr w:type="spellStart"/>
            <w:r>
              <w:rPr>
                <w:rFonts w:ascii="Georgia" w:hAnsi="Georgia" w:cs="Times New Roman"/>
                <w:color w:val="000000"/>
                <w:sz w:val="22"/>
                <w:szCs w:val="22"/>
              </w:rPr>
              <w:t>gsspName</w:t>
            </w:r>
            <w:proofErr w:type="spellEnd"/>
            <w:r>
              <w:rPr>
                <w:rFonts w:ascii="Georgia" w:hAnsi="Georgia" w:cs="Times New Roman"/>
                <w:color w:val="000000"/>
                <w:sz w:val="22"/>
                <w:szCs w:val="22"/>
              </w:rPr>
              <w:t xml:space="preserve">, </w:t>
            </w:r>
            <w:proofErr w:type="gramStart"/>
            <w:r>
              <w:rPr>
                <w:rFonts w:ascii="Georgia" w:hAnsi="Georgia" w:cs="Times New Roman"/>
                <w:color w:val="000000"/>
                <w:sz w:val="22"/>
                <w:szCs w:val="22"/>
              </w:rPr>
              <w:t>_</w:t>
            </w:r>
            <w:r>
              <w:rPr>
                <w:rFonts w:ascii="Georgia" w:hAnsi="Georgia"/>
                <w:color w:val="000000"/>
                <w:sz w:val="22"/>
                <w:szCs w:val="22"/>
              </w:rPr>
              <w:t>,</w:t>
            </w:r>
            <w:proofErr w:type="spellStart"/>
            <w:r>
              <w:rPr>
                <w:rFonts w:ascii="Georgia" w:hAnsi="Georgia" w:cs="Times New Roman"/>
                <w:color w:val="000000"/>
                <w:sz w:val="22"/>
                <w:szCs w:val="22"/>
              </w:rPr>
              <w:t>geneName</w:t>
            </w:r>
            <w:proofErr w:type="spellEnd"/>
            <w:proofErr w:type="gramEnd"/>
          </w:p>
        </w:tc>
      </w:tr>
      <w:tr w:rsidR="00B9080E">
        <w:tc>
          <w:tcPr>
            <w:tcW w:w="1838"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gsspName</w:t>
            </w:r>
            <w:proofErr w:type="spellEnd"/>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 xml:space="preserve">Store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name</w:t>
            </w:r>
          </w:p>
        </w:tc>
      </w:tr>
      <w:tr w:rsidR="00B9080E">
        <w:tc>
          <w:tcPr>
            <w:tcW w:w="1838"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geneName</w:t>
            </w:r>
            <w:proofErr w:type="spellEnd"/>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gene name</w:t>
            </w:r>
          </w:p>
        </w:tc>
      </w:tr>
      <w:tr w:rsidR="00B9080E">
        <w:tc>
          <w:tcPr>
            <w:tcW w:w="1838"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exonIndex</w:t>
            </w:r>
            <w:proofErr w:type="spellEnd"/>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exon index</w:t>
            </w:r>
          </w:p>
        </w:tc>
      </w:tr>
      <w:tr w:rsidR="00B9080E">
        <w:tc>
          <w:tcPr>
            <w:tcW w:w="1838"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rOrF</w:t>
            </w:r>
            <w:proofErr w:type="spellEnd"/>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direction</w:t>
            </w:r>
          </w:p>
        </w:tc>
      </w:tr>
      <w:tr w:rsidR="00B9080E">
        <w:tc>
          <w:tcPr>
            <w:tcW w:w="1838" w:type="dxa"/>
          </w:tcPr>
          <w:p w:rsidR="00B9080E" w:rsidRDefault="00615854">
            <w:pPr>
              <w:jc w:val="center"/>
              <w:rPr>
                <w:rFonts w:ascii="Georgia" w:hAnsi="Georgia" w:cs="Times New Roman"/>
                <w:b/>
                <w:color w:val="000000"/>
                <w:sz w:val="22"/>
                <w:szCs w:val="22"/>
              </w:rPr>
            </w:pPr>
            <w:r>
              <w:rPr>
                <w:rFonts w:ascii="Georgia" w:hAnsi="Georgia" w:cs="Times New Roman"/>
                <w:b/>
                <w:color w:val="000000"/>
                <w:sz w:val="22"/>
                <w:szCs w:val="22"/>
              </w:rPr>
              <w:t>position</w:t>
            </w:r>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 xml:space="preserve">Store the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position</w:t>
            </w:r>
          </w:p>
        </w:tc>
      </w:tr>
      <w:tr w:rsidR="00B9080E">
        <w:tc>
          <w:tcPr>
            <w:tcW w:w="1838" w:type="dxa"/>
          </w:tcPr>
          <w:p w:rsidR="00B9080E" w:rsidRDefault="00615854">
            <w:pPr>
              <w:jc w:val="center"/>
              <w:rPr>
                <w:rFonts w:ascii="Georgia" w:hAnsi="Georgia" w:cs="Times New Roman"/>
                <w:b/>
                <w:color w:val="000000"/>
                <w:sz w:val="22"/>
                <w:szCs w:val="22"/>
              </w:rPr>
            </w:pPr>
            <w:r>
              <w:rPr>
                <w:rFonts w:ascii="Georgia" w:hAnsi="Georgia" w:cs="Times New Roman"/>
                <w:b/>
                <w:color w:val="000000"/>
                <w:sz w:val="22"/>
                <w:szCs w:val="22"/>
              </w:rPr>
              <w:t>base</w:t>
            </w:r>
          </w:p>
        </w:tc>
        <w:tc>
          <w:tcPr>
            <w:tcW w:w="11390"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 xml:space="preserve">Store the base of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position</w:t>
            </w:r>
          </w:p>
        </w:tc>
      </w:tr>
    </w:tbl>
    <w:p w:rsidR="00B9080E" w:rsidRDefault="00B9080E">
      <w:pPr>
        <w:shd w:val="clear" w:color="auto" w:fill="FFFFFF"/>
        <w:rPr>
          <w:rFonts w:ascii="Georgia" w:hAnsi="Georgia" w:cs="Times New Roman"/>
          <w:color w:val="000000"/>
          <w:sz w:val="22"/>
          <w:szCs w:val="22"/>
        </w:rPr>
      </w:pPr>
    </w:p>
    <w:p w:rsidR="00B9080E" w:rsidRDefault="00615854">
      <w:pPr>
        <w:pStyle w:val="af8"/>
        <w:shd w:val="clear" w:color="auto" w:fill="FFFFFF"/>
        <w:ind w:left="360" w:firstLineChars="0" w:firstLine="0"/>
        <w:jc w:val="center"/>
        <w:rPr>
          <w:rFonts w:ascii="Georgia" w:hAnsi="Georgia" w:cs="Times New Roman"/>
          <w:color w:val="000000"/>
          <w:sz w:val="22"/>
          <w:szCs w:val="22"/>
        </w:rPr>
      </w:pPr>
      <w:r>
        <w:rPr>
          <w:rFonts w:ascii="Georgia" w:hAnsi="Georgia" w:cs="Times New Roman"/>
          <w:b/>
          <w:i/>
          <w:color w:val="000000"/>
          <w:sz w:val="22"/>
          <w:szCs w:val="22"/>
        </w:rPr>
        <w:tab/>
      </w:r>
      <w:r>
        <w:rPr>
          <w:rFonts w:ascii="Georgia" w:hAnsi="Georgia" w:cs="Times New Roman"/>
          <w:b/>
          <w:i/>
          <w:color w:val="000000"/>
          <w:sz w:val="22"/>
          <w:szCs w:val="22"/>
        </w:rPr>
        <w:tab/>
      </w:r>
      <w:r>
        <w:rPr>
          <w:rFonts w:ascii="Georgia" w:hAnsi="Georgia" w:cs="Times New Roman"/>
          <w:color w:val="000000"/>
          <w:sz w:val="22"/>
          <w:szCs w:val="22"/>
        </w:rPr>
        <w:t xml:space="preserve">Table S9. </w:t>
      </w:r>
      <w:proofErr w:type="spellStart"/>
      <w:r>
        <w:rPr>
          <w:rFonts w:ascii="Georgia" w:hAnsi="Georgia" w:cs="Times New Roman"/>
          <w:color w:val="000000"/>
          <w:sz w:val="22"/>
          <w:szCs w:val="22"/>
        </w:rPr>
        <w:t>geneTable</w:t>
      </w:r>
      <w:proofErr w:type="spellEnd"/>
    </w:p>
    <w:tbl>
      <w:tblPr>
        <w:tblStyle w:val="af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356"/>
        <w:gridCol w:w="10882"/>
      </w:tblGrid>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geneName</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gene name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geneSequence</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gene sequence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exonCount</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exon count</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exonPositionIndex</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 xml:space="preserve">Store the exon pos </w:t>
            </w:r>
            <w:proofErr w:type="gramStart"/>
            <w:r>
              <w:rPr>
                <w:rFonts w:ascii="Georgia" w:hAnsi="Georgia" w:cs="Times New Roman"/>
                <w:color w:val="000000"/>
                <w:sz w:val="22"/>
                <w:szCs w:val="22"/>
              </w:rPr>
              <w:t>array(</w:t>
            </w:r>
            <w:proofErr w:type="spellStart"/>
            <w:proofErr w:type="gramEnd"/>
            <w:r>
              <w:rPr>
                <w:rFonts w:ascii="Georgia" w:hAnsi="Georgia" w:cs="Times New Roman"/>
                <w:color w:val="000000"/>
                <w:sz w:val="22"/>
                <w:szCs w:val="22"/>
              </w:rPr>
              <w:t>eg</w:t>
            </w:r>
            <w:proofErr w:type="spellEnd"/>
            <w:r>
              <w:rPr>
                <w:rFonts w:ascii="Georgia" w:hAnsi="Georgia" w:cs="Times New Roman"/>
                <w:color w:val="000000"/>
                <w:sz w:val="22"/>
                <w:szCs w:val="22"/>
              </w:rPr>
              <w:t>: 0:73:343:619:895:1012:1045:1093:1098)</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geneClasses</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 xml:space="preserve">Store the gene </w:t>
            </w:r>
            <w:proofErr w:type="gramStart"/>
            <w:r>
              <w:rPr>
                <w:rFonts w:ascii="Georgia" w:hAnsi="Georgia" w:cs="Times New Roman"/>
                <w:color w:val="000000"/>
                <w:sz w:val="22"/>
                <w:szCs w:val="22"/>
              </w:rPr>
              <w:t>class(</w:t>
            </w:r>
            <w:proofErr w:type="spellStart"/>
            <w:proofErr w:type="gramEnd"/>
            <w:r>
              <w:rPr>
                <w:rFonts w:ascii="Georgia" w:hAnsi="Georgia" w:cs="Times New Roman"/>
                <w:color w:val="000000"/>
                <w:sz w:val="22"/>
                <w:szCs w:val="22"/>
              </w:rPr>
              <w:t>eg</w:t>
            </w:r>
            <w:proofErr w:type="spellEnd"/>
            <w:r>
              <w:rPr>
                <w:rFonts w:ascii="Georgia" w:hAnsi="Georgia" w:cs="Times New Roman"/>
                <w:color w:val="000000"/>
                <w:sz w:val="22"/>
                <w:szCs w:val="22"/>
              </w:rPr>
              <w:t>: 0:192:194:224:226:240:242)</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availableExon</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 xml:space="preserve">Store the </w:t>
            </w:r>
            <w:r>
              <w:rPr>
                <w:rFonts w:ascii="Georgia" w:eastAsia="Times New Roman" w:hAnsi="Georgia" w:cs="Times New Roman"/>
                <w:sz w:val="22"/>
                <w:szCs w:val="22"/>
              </w:rPr>
              <w:t>exon regions</w:t>
            </w:r>
            <w:r>
              <w:rPr>
                <w:rFonts w:ascii="Georgia" w:hAnsi="Georgia" w:cs="Times New Roman"/>
                <w:color w:val="000000"/>
                <w:sz w:val="22"/>
                <w:szCs w:val="22"/>
              </w:rPr>
              <w:t xml:space="preserve"> (</w:t>
            </w:r>
            <w:proofErr w:type="spellStart"/>
            <w:r>
              <w:rPr>
                <w:rFonts w:ascii="Georgia" w:hAnsi="Georgia" w:cs="Times New Roman"/>
                <w:color w:val="000000"/>
                <w:sz w:val="22"/>
                <w:szCs w:val="22"/>
              </w:rPr>
              <w:t>eg</w:t>
            </w:r>
            <w:proofErr w:type="spellEnd"/>
            <w:r>
              <w:rPr>
                <w:rFonts w:ascii="Georgia" w:hAnsi="Georgia" w:cs="Times New Roman"/>
                <w:color w:val="000000"/>
                <w:sz w:val="22"/>
                <w:szCs w:val="22"/>
              </w:rPr>
              <w:t>: 123456)</w:t>
            </w:r>
          </w:p>
        </w:tc>
      </w:tr>
    </w:tbl>
    <w:p w:rsidR="00B9080E" w:rsidRDefault="00B9080E">
      <w:pPr>
        <w:shd w:val="clear" w:color="auto" w:fill="FFFFFF"/>
        <w:rPr>
          <w:rFonts w:ascii="Georgia" w:hAnsi="Georgia" w:cs="Times New Roman"/>
          <w:color w:val="000000"/>
          <w:sz w:val="22"/>
        </w:rPr>
      </w:pPr>
    </w:p>
    <w:p w:rsidR="00B9080E" w:rsidRDefault="00615854">
      <w:pPr>
        <w:shd w:val="clear" w:color="auto" w:fill="FFFFFF"/>
        <w:rPr>
          <w:rFonts w:ascii="Georgia" w:hAnsi="Georgia" w:cs="Times New Roman"/>
          <w:b/>
          <w:i/>
          <w:color w:val="000000"/>
          <w:sz w:val="22"/>
        </w:rPr>
      </w:pPr>
      <w:r>
        <w:rPr>
          <w:rFonts w:ascii="Georgia" w:hAnsi="Georgia" w:cs="Times New Roman"/>
          <w:b/>
          <w:i/>
          <w:color w:val="000000"/>
          <w:sz w:val="22"/>
        </w:rPr>
        <w:t>1.2.2</w:t>
      </w:r>
      <w:r>
        <w:rPr>
          <w:rFonts w:ascii="Georgia" w:hAnsi="Georgia" w:cs="Times New Roman"/>
          <w:b/>
          <w:i/>
          <w:color w:val="000000"/>
          <w:sz w:val="22"/>
        </w:rPr>
        <w:tab/>
        <w:t>Dynamic database</w:t>
      </w:r>
    </w:p>
    <w:p w:rsidR="00B9080E" w:rsidRDefault="00615854">
      <w:pPr>
        <w:pStyle w:val="af8"/>
        <w:shd w:val="clear" w:color="auto" w:fill="FFFFFF"/>
        <w:ind w:left="360" w:firstLineChars="0" w:firstLine="0"/>
        <w:jc w:val="center"/>
        <w:rPr>
          <w:rFonts w:ascii="Georgia" w:hAnsi="Georgia" w:cs="Times New Roman"/>
          <w:color w:val="000000"/>
          <w:sz w:val="22"/>
          <w:szCs w:val="22"/>
        </w:rPr>
      </w:pPr>
      <w:r>
        <w:rPr>
          <w:rFonts w:ascii="Georgia" w:hAnsi="Georgia" w:cs="Times New Roman"/>
          <w:color w:val="000000"/>
          <w:sz w:val="22"/>
        </w:rPr>
        <w:tab/>
      </w:r>
      <w:r>
        <w:rPr>
          <w:rFonts w:ascii="Georgia" w:hAnsi="Georgia" w:cs="Times New Roman"/>
          <w:b/>
          <w:i/>
          <w:color w:val="000000"/>
          <w:sz w:val="22"/>
        </w:rPr>
        <w:tab/>
      </w:r>
      <w:r>
        <w:rPr>
          <w:rFonts w:ascii="Georgia" w:hAnsi="Georgia" w:cs="Times New Roman"/>
          <w:color w:val="000000"/>
          <w:sz w:val="22"/>
          <w:szCs w:val="22"/>
        </w:rPr>
        <w:t xml:space="preserve">Table S10. </w:t>
      </w:r>
      <w:proofErr w:type="spellStart"/>
      <w:r>
        <w:rPr>
          <w:rFonts w:ascii="Georgia" w:hAnsi="Georgia" w:cs="Times New Roman"/>
          <w:color w:val="000000"/>
          <w:sz w:val="22"/>
          <w:szCs w:val="22"/>
        </w:rPr>
        <w:t>fileTable</w:t>
      </w:r>
      <w:proofErr w:type="spellEnd"/>
    </w:p>
    <w:tbl>
      <w:tblPr>
        <w:tblStyle w:val="af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10"/>
        <w:gridCol w:w="11118"/>
      </w:tblGrid>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fileName</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name about the input ab1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sampleName</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sample name about the input ab1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geneName</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gene name about the input ab1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exonIndex</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exon index about the input ab1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usefulSequence</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alignment sequence about the input ab1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baseSequence</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original sequence about the input ab1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basePosition</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original position about the input ab1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baseQuality</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original quality about the input ab1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baseASignal</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original A signal about the input ab1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baseTSignal</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original T signal about the input ab1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baseGSignal</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original G signal about the input ab1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baseCSignal</w:t>
            </w:r>
            <w:proofErr w:type="spellEnd"/>
          </w:p>
        </w:tc>
        <w:tc>
          <w:tcPr>
            <w:tcW w:w="1111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original C signal about the input ab1 file</w:t>
            </w:r>
          </w:p>
        </w:tc>
      </w:tr>
    </w:tbl>
    <w:p w:rsidR="00B9080E" w:rsidRDefault="00B9080E">
      <w:pPr>
        <w:shd w:val="clear" w:color="auto" w:fill="FFFFFF"/>
        <w:rPr>
          <w:rFonts w:ascii="Georgia" w:hAnsi="Georgia" w:cs="Times New Roman"/>
          <w:color w:val="000000"/>
          <w:sz w:val="22"/>
          <w:szCs w:val="22"/>
        </w:rPr>
      </w:pPr>
    </w:p>
    <w:p w:rsidR="00B9080E" w:rsidRDefault="00615854">
      <w:pPr>
        <w:pStyle w:val="af8"/>
        <w:shd w:val="clear" w:color="auto" w:fill="FFFFFF"/>
        <w:ind w:left="360" w:firstLineChars="0" w:firstLine="0"/>
        <w:jc w:val="center"/>
        <w:rPr>
          <w:rFonts w:ascii="Georgia" w:hAnsi="Georgia" w:cs="Times New Roman"/>
          <w:color w:val="000000"/>
          <w:sz w:val="22"/>
          <w:szCs w:val="22"/>
        </w:rPr>
      </w:pPr>
      <w:r>
        <w:rPr>
          <w:rFonts w:ascii="Georgia" w:hAnsi="Georgia" w:cs="Times New Roman"/>
          <w:color w:val="000000"/>
          <w:sz w:val="22"/>
          <w:szCs w:val="22"/>
        </w:rPr>
        <w:tab/>
      </w:r>
      <w:r>
        <w:rPr>
          <w:rFonts w:ascii="Georgia" w:hAnsi="Georgia" w:cs="Times New Roman"/>
          <w:b/>
          <w:i/>
          <w:color w:val="000000"/>
          <w:sz w:val="22"/>
          <w:szCs w:val="22"/>
        </w:rPr>
        <w:tab/>
        <w:t xml:space="preserve">   </w:t>
      </w:r>
      <w:r>
        <w:rPr>
          <w:rFonts w:ascii="Georgia" w:hAnsi="Georgia" w:cs="Times New Roman"/>
          <w:color w:val="000000"/>
          <w:sz w:val="22"/>
          <w:szCs w:val="22"/>
        </w:rPr>
        <w:t xml:space="preserve">Table S11. </w:t>
      </w:r>
      <w:proofErr w:type="spellStart"/>
      <w:r>
        <w:rPr>
          <w:rFonts w:ascii="Georgia" w:hAnsi="Georgia" w:cs="Times New Roman"/>
          <w:color w:val="000000"/>
          <w:sz w:val="22"/>
          <w:szCs w:val="22"/>
        </w:rPr>
        <w:t>gsspFileTable</w:t>
      </w:r>
      <w:proofErr w:type="spellEnd"/>
    </w:p>
    <w:tbl>
      <w:tblPr>
        <w:tblStyle w:val="af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110"/>
        <w:gridCol w:w="11118"/>
      </w:tblGrid>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fileName</w:t>
            </w:r>
            <w:proofErr w:type="spellEnd"/>
          </w:p>
        </w:tc>
        <w:tc>
          <w:tcPr>
            <w:tcW w:w="11118" w:type="dxa"/>
          </w:tcPr>
          <w:p w:rsidR="00B9080E" w:rsidRDefault="00615854">
            <w:pPr>
              <w:jc w:val="center"/>
              <w:rPr>
                <w:rFonts w:ascii="Georgia" w:hAnsi="Georgia" w:cs="Times New Roman"/>
                <w:b/>
                <w:color w:val="000000"/>
                <w:sz w:val="22"/>
                <w:szCs w:val="22"/>
              </w:rPr>
            </w:pPr>
            <w:r>
              <w:rPr>
                <w:rFonts w:ascii="Georgia" w:hAnsi="Georgia" w:cs="Times New Roman"/>
                <w:color w:val="000000"/>
                <w:sz w:val="22"/>
                <w:szCs w:val="22"/>
              </w:rPr>
              <w:t xml:space="preserve">Store the name about the input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sampleName</w:t>
            </w:r>
            <w:proofErr w:type="spellEnd"/>
          </w:p>
        </w:tc>
        <w:tc>
          <w:tcPr>
            <w:tcW w:w="11118" w:type="dxa"/>
          </w:tcPr>
          <w:p w:rsidR="00B9080E" w:rsidRDefault="00615854">
            <w:pPr>
              <w:jc w:val="center"/>
              <w:rPr>
                <w:rFonts w:ascii="Georgia" w:hAnsi="Georgia" w:cs="Times New Roman"/>
                <w:b/>
                <w:color w:val="000000"/>
                <w:sz w:val="22"/>
                <w:szCs w:val="22"/>
              </w:rPr>
            </w:pPr>
            <w:r>
              <w:rPr>
                <w:rFonts w:ascii="Georgia" w:hAnsi="Georgia" w:cs="Times New Roman"/>
                <w:color w:val="000000"/>
                <w:sz w:val="22"/>
                <w:szCs w:val="22"/>
              </w:rPr>
              <w:t xml:space="preserve">Store the sample name about the input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geneName</w:t>
            </w:r>
            <w:proofErr w:type="spellEnd"/>
          </w:p>
        </w:tc>
        <w:tc>
          <w:tcPr>
            <w:tcW w:w="11118" w:type="dxa"/>
          </w:tcPr>
          <w:p w:rsidR="00B9080E" w:rsidRDefault="00615854">
            <w:pPr>
              <w:jc w:val="center"/>
              <w:rPr>
                <w:rFonts w:ascii="Georgia" w:hAnsi="Georgia" w:cs="Times New Roman"/>
                <w:b/>
                <w:color w:val="000000"/>
                <w:sz w:val="22"/>
                <w:szCs w:val="22"/>
              </w:rPr>
            </w:pPr>
            <w:r>
              <w:rPr>
                <w:rFonts w:ascii="Georgia" w:hAnsi="Georgia" w:cs="Times New Roman"/>
                <w:color w:val="000000"/>
                <w:sz w:val="22"/>
                <w:szCs w:val="22"/>
              </w:rPr>
              <w:t xml:space="preserve">Store the gene name about the input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exonIndex</w:t>
            </w:r>
            <w:proofErr w:type="spellEnd"/>
          </w:p>
        </w:tc>
        <w:tc>
          <w:tcPr>
            <w:tcW w:w="11118" w:type="dxa"/>
          </w:tcPr>
          <w:p w:rsidR="00B9080E" w:rsidRDefault="00615854">
            <w:pPr>
              <w:jc w:val="center"/>
              <w:rPr>
                <w:rFonts w:ascii="Georgia" w:hAnsi="Georgia" w:cs="Times New Roman"/>
                <w:b/>
                <w:color w:val="000000"/>
                <w:sz w:val="22"/>
                <w:szCs w:val="22"/>
              </w:rPr>
            </w:pPr>
            <w:r>
              <w:rPr>
                <w:rFonts w:ascii="Georgia" w:hAnsi="Georgia" w:cs="Times New Roman"/>
                <w:color w:val="000000"/>
                <w:sz w:val="22"/>
                <w:szCs w:val="22"/>
              </w:rPr>
              <w:t xml:space="preserve">Store the exon index about the input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usefulSequence</w:t>
            </w:r>
            <w:proofErr w:type="spellEnd"/>
          </w:p>
        </w:tc>
        <w:tc>
          <w:tcPr>
            <w:tcW w:w="11118" w:type="dxa"/>
          </w:tcPr>
          <w:p w:rsidR="00B9080E" w:rsidRDefault="00615854">
            <w:pPr>
              <w:jc w:val="center"/>
              <w:rPr>
                <w:rFonts w:ascii="Georgia" w:hAnsi="Georgia" w:cs="Times New Roman"/>
                <w:b/>
                <w:color w:val="000000"/>
                <w:sz w:val="22"/>
                <w:szCs w:val="22"/>
              </w:rPr>
            </w:pPr>
            <w:r>
              <w:rPr>
                <w:rFonts w:ascii="Georgia" w:hAnsi="Georgia" w:cs="Times New Roman"/>
                <w:color w:val="000000"/>
                <w:sz w:val="22"/>
                <w:szCs w:val="22"/>
              </w:rPr>
              <w:t xml:space="preserve">Store the alignment sequence about the input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baseSequence</w:t>
            </w:r>
            <w:proofErr w:type="spellEnd"/>
          </w:p>
        </w:tc>
        <w:tc>
          <w:tcPr>
            <w:tcW w:w="11118" w:type="dxa"/>
          </w:tcPr>
          <w:p w:rsidR="00B9080E" w:rsidRDefault="00615854">
            <w:pPr>
              <w:jc w:val="center"/>
              <w:rPr>
                <w:rFonts w:ascii="Georgia" w:hAnsi="Georgia" w:cs="Times New Roman"/>
                <w:b/>
                <w:color w:val="000000"/>
                <w:sz w:val="22"/>
                <w:szCs w:val="22"/>
              </w:rPr>
            </w:pPr>
            <w:r>
              <w:rPr>
                <w:rFonts w:ascii="Georgia" w:hAnsi="Georgia" w:cs="Times New Roman"/>
                <w:color w:val="000000"/>
                <w:sz w:val="22"/>
                <w:szCs w:val="22"/>
              </w:rPr>
              <w:t xml:space="preserve">Store the original sequence about the input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basePostion</w:t>
            </w:r>
            <w:proofErr w:type="spellEnd"/>
          </w:p>
        </w:tc>
        <w:tc>
          <w:tcPr>
            <w:tcW w:w="11118" w:type="dxa"/>
          </w:tcPr>
          <w:p w:rsidR="00B9080E" w:rsidRDefault="00615854">
            <w:pPr>
              <w:jc w:val="center"/>
              <w:rPr>
                <w:rFonts w:ascii="Georgia" w:hAnsi="Georgia" w:cs="Times New Roman"/>
                <w:b/>
                <w:color w:val="000000"/>
                <w:sz w:val="22"/>
                <w:szCs w:val="22"/>
              </w:rPr>
            </w:pPr>
            <w:r>
              <w:rPr>
                <w:rFonts w:ascii="Georgia" w:hAnsi="Georgia" w:cs="Times New Roman"/>
                <w:color w:val="000000"/>
                <w:sz w:val="22"/>
                <w:szCs w:val="22"/>
              </w:rPr>
              <w:t xml:space="preserve">Store the original position about the input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baseQuality</w:t>
            </w:r>
            <w:proofErr w:type="spellEnd"/>
          </w:p>
        </w:tc>
        <w:tc>
          <w:tcPr>
            <w:tcW w:w="11118" w:type="dxa"/>
          </w:tcPr>
          <w:p w:rsidR="00B9080E" w:rsidRDefault="00615854">
            <w:pPr>
              <w:jc w:val="center"/>
              <w:rPr>
                <w:rFonts w:ascii="Georgia" w:hAnsi="Georgia" w:cs="Times New Roman"/>
                <w:b/>
                <w:color w:val="000000"/>
                <w:sz w:val="22"/>
                <w:szCs w:val="22"/>
              </w:rPr>
            </w:pPr>
            <w:r>
              <w:rPr>
                <w:rFonts w:ascii="Georgia" w:hAnsi="Georgia" w:cs="Times New Roman"/>
                <w:color w:val="000000"/>
                <w:sz w:val="22"/>
                <w:szCs w:val="22"/>
              </w:rPr>
              <w:t xml:space="preserve">Store the original quality about the input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baseASignal</w:t>
            </w:r>
            <w:proofErr w:type="spellEnd"/>
          </w:p>
        </w:tc>
        <w:tc>
          <w:tcPr>
            <w:tcW w:w="11118" w:type="dxa"/>
          </w:tcPr>
          <w:p w:rsidR="00B9080E" w:rsidRDefault="00615854">
            <w:pPr>
              <w:jc w:val="center"/>
              <w:rPr>
                <w:rFonts w:ascii="Georgia" w:hAnsi="Georgia" w:cs="Times New Roman"/>
                <w:b/>
                <w:color w:val="000000"/>
                <w:sz w:val="22"/>
                <w:szCs w:val="22"/>
              </w:rPr>
            </w:pPr>
            <w:r>
              <w:rPr>
                <w:rFonts w:ascii="Georgia" w:hAnsi="Georgia" w:cs="Times New Roman"/>
                <w:color w:val="000000"/>
                <w:sz w:val="22"/>
                <w:szCs w:val="22"/>
              </w:rPr>
              <w:t xml:space="preserve">Store the original A signal about the input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baseTSignal</w:t>
            </w:r>
            <w:proofErr w:type="spellEnd"/>
          </w:p>
        </w:tc>
        <w:tc>
          <w:tcPr>
            <w:tcW w:w="11118" w:type="dxa"/>
          </w:tcPr>
          <w:p w:rsidR="00B9080E" w:rsidRDefault="00615854">
            <w:pPr>
              <w:jc w:val="center"/>
              <w:rPr>
                <w:rFonts w:ascii="Georgia" w:hAnsi="Georgia" w:cs="Times New Roman"/>
                <w:b/>
                <w:color w:val="000000"/>
                <w:sz w:val="22"/>
                <w:szCs w:val="22"/>
              </w:rPr>
            </w:pPr>
            <w:r>
              <w:rPr>
                <w:rFonts w:ascii="Georgia" w:hAnsi="Georgia" w:cs="Times New Roman"/>
                <w:color w:val="000000"/>
                <w:sz w:val="22"/>
                <w:szCs w:val="22"/>
              </w:rPr>
              <w:t xml:space="preserve">Store the original T signal about the input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baseGSignal</w:t>
            </w:r>
            <w:proofErr w:type="spellEnd"/>
          </w:p>
        </w:tc>
        <w:tc>
          <w:tcPr>
            <w:tcW w:w="11118" w:type="dxa"/>
          </w:tcPr>
          <w:p w:rsidR="00B9080E" w:rsidRDefault="00615854">
            <w:pPr>
              <w:jc w:val="center"/>
              <w:rPr>
                <w:rFonts w:ascii="Georgia" w:hAnsi="Georgia" w:cs="Times New Roman"/>
                <w:b/>
                <w:color w:val="000000"/>
                <w:sz w:val="22"/>
                <w:szCs w:val="22"/>
              </w:rPr>
            </w:pPr>
            <w:r>
              <w:rPr>
                <w:rFonts w:ascii="Georgia" w:hAnsi="Georgia" w:cs="Times New Roman"/>
                <w:color w:val="000000"/>
                <w:sz w:val="22"/>
                <w:szCs w:val="22"/>
              </w:rPr>
              <w:t xml:space="preserve">Store the original G signal about the input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file</w:t>
            </w:r>
          </w:p>
        </w:tc>
      </w:tr>
      <w:tr w:rsidR="00B9080E">
        <w:tc>
          <w:tcPr>
            <w:tcW w:w="211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baseCSignal</w:t>
            </w:r>
            <w:proofErr w:type="spellEnd"/>
          </w:p>
        </w:tc>
        <w:tc>
          <w:tcPr>
            <w:tcW w:w="11118" w:type="dxa"/>
          </w:tcPr>
          <w:p w:rsidR="00B9080E" w:rsidRDefault="00615854">
            <w:pPr>
              <w:jc w:val="center"/>
              <w:rPr>
                <w:rFonts w:ascii="Georgia" w:hAnsi="Georgia" w:cs="Times New Roman"/>
                <w:b/>
                <w:color w:val="000000"/>
                <w:sz w:val="22"/>
                <w:szCs w:val="22"/>
              </w:rPr>
            </w:pPr>
            <w:r>
              <w:rPr>
                <w:rFonts w:ascii="Georgia" w:hAnsi="Georgia" w:cs="Times New Roman"/>
                <w:color w:val="000000"/>
                <w:sz w:val="22"/>
                <w:szCs w:val="22"/>
              </w:rPr>
              <w:t xml:space="preserve">Store the original C signal about the input </w:t>
            </w:r>
            <w:proofErr w:type="spellStart"/>
            <w:r>
              <w:rPr>
                <w:rFonts w:ascii="Georgia" w:hAnsi="Georgia" w:cs="Times New Roman"/>
                <w:color w:val="000000"/>
                <w:sz w:val="22"/>
                <w:szCs w:val="22"/>
              </w:rPr>
              <w:t>gssp</w:t>
            </w:r>
            <w:proofErr w:type="spellEnd"/>
            <w:r>
              <w:rPr>
                <w:rFonts w:ascii="Georgia" w:hAnsi="Georgia" w:cs="Times New Roman"/>
                <w:color w:val="000000"/>
                <w:sz w:val="22"/>
                <w:szCs w:val="22"/>
              </w:rPr>
              <w:t xml:space="preserve"> file</w:t>
            </w:r>
          </w:p>
        </w:tc>
      </w:tr>
    </w:tbl>
    <w:p w:rsidR="00B9080E" w:rsidRDefault="00B9080E">
      <w:pPr>
        <w:shd w:val="clear" w:color="auto" w:fill="FFFFFF"/>
        <w:rPr>
          <w:rFonts w:ascii="Georgia" w:hAnsi="Georgia" w:cs="Times New Roman"/>
          <w:color w:val="000000"/>
          <w:sz w:val="22"/>
          <w:szCs w:val="22"/>
        </w:rPr>
      </w:pPr>
    </w:p>
    <w:p w:rsidR="00B9080E" w:rsidRDefault="00615854">
      <w:pPr>
        <w:pStyle w:val="af8"/>
        <w:shd w:val="clear" w:color="auto" w:fill="FFFFFF"/>
        <w:ind w:left="360" w:firstLineChars="0" w:firstLine="0"/>
        <w:jc w:val="center"/>
        <w:rPr>
          <w:rFonts w:ascii="Georgia" w:hAnsi="Georgia" w:cs="Times New Roman"/>
          <w:color w:val="000000"/>
          <w:sz w:val="22"/>
          <w:szCs w:val="22"/>
        </w:rPr>
      </w:pPr>
      <w:r>
        <w:rPr>
          <w:rFonts w:ascii="Georgia" w:hAnsi="Georgia" w:cs="Times New Roman"/>
          <w:color w:val="000000"/>
          <w:sz w:val="22"/>
          <w:szCs w:val="22"/>
        </w:rPr>
        <w:tab/>
      </w:r>
      <w:r>
        <w:rPr>
          <w:rFonts w:ascii="Georgia" w:hAnsi="Georgia" w:cs="Times New Roman"/>
          <w:b/>
          <w:i/>
          <w:color w:val="000000"/>
          <w:sz w:val="22"/>
          <w:szCs w:val="22"/>
        </w:rPr>
        <w:tab/>
        <w:t xml:space="preserve">  </w:t>
      </w:r>
      <w:r>
        <w:rPr>
          <w:rFonts w:ascii="Georgia" w:hAnsi="Georgia" w:cs="Times New Roman"/>
          <w:color w:val="000000"/>
          <w:sz w:val="22"/>
          <w:szCs w:val="22"/>
        </w:rPr>
        <w:t xml:space="preserve">Table S12. </w:t>
      </w:r>
      <w:proofErr w:type="spellStart"/>
      <w:r>
        <w:rPr>
          <w:rFonts w:ascii="Georgia" w:hAnsi="Georgia" w:cs="Times New Roman"/>
          <w:color w:val="000000"/>
          <w:sz w:val="22"/>
          <w:szCs w:val="22"/>
        </w:rPr>
        <w:t>sampleTable</w:t>
      </w:r>
      <w:proofErr w:type="spellEnd"/>
    </w:p>
    <w:tbl>
      <w:tblPr>
        <w:tblStyle w:val="af7"/>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70"/>
        <w:gridCol w:w="10768"/>
      </w:tblGrid>
      <w:tr w:rsidR="00B9080E">
        <w:tc>
          <w:tcPr>
            <w:tcW w:w="219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sampleName</w:t>
            </w:r>
            <w:proofErr w:type="spellEnd"/>
          </w:p>
        </w:tc>
        <w:tc>
          <w:tcPr>
            <w:tcW w:w="1103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name about sample</w:t>
            </w:r>
          </w:p>
        </w:tc>
      </w:tr>
      <w:tr w:rsidR="00B9080E">
        <w:tc>
          <w:tcPr>
            <w:tcW w:w="219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geneName</w:t>
            </w:r>
            <w:proofErr w:type="spellEnd"/>
          </w:p>
        </w:tc>
        <w:tc>
          <w:tcPr>
            <w:tcW w:w="1103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gene name about sample</w:t>
            </w:r>
          </w:p>
        </w:tc>
      </w:tr>
      <w:tr w:rsidR="00B9080E">
        <w:tc>
          <w:tcPr>
            <w:tcW w:w="219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lastRenderedPageBreak/>
              <w:t>consensusSequence</w:t>
            </w:r>
            <w:proofErr w:type="spellEnd"/>
          </w:p>
        </w:tc>
        <w:tc>
          <w:tcPr>
            <w:tcW w:w="1103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 xml:space="preserve">Store the consensus sequence which form </w:t>
            </w:r>
            <w:proofErr w:type="spellStart"/>
            <w:r>
              <w:rPr>
                <w:rFonts w:ascii="Georgia" w:hAnsi="Georgia" w:cs="Times New Roman"/>
                <w:color w:val="000000"/>
                <w:sz w:val="22"/>
                <w:szCs w:val="22"/>
              </w:rPr>
              <w:t>genetable</w:t>
            </w:r>
            <w:proofErr w:type="spellEnd"/>
          </w:p>
        </w:tc>
      </w:tr>
      <w:tr w:rsidR="00B9080E">
        <w:tc>
          <w:tcPr>
            <w:tcW w:w="219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forwardSequence</w:t>
            </w:r>
            <w:proofErr w:type="spellEnd"/>
          </w:p>
        </w:tc>
        <w:tc>
          <w:tcPr>
            <w:tcW w:w="1103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 xml:space="preserve">Store the forward sequence which form </w:t>
            </w:r>
            <w:proofErr w:type="spellStart"/>
            <w:r>
              <w:rPr>
                <w:rFonts w:ascii="Georgia" w:hAnsi="Georgia" w:cs="Times New Roman"/>
                <w:color w:val="000000"/>
                <w:sz w:val="22"/>
                <w:szCs w:val="22"/>
              </w:rPr>
              <w:t>filetable</w:t>
            </w:r>
            <w:proofErr w:type="spellEnd"/>
          </w:p>
        </w:tc>
      </w:tr>
      <w:tr w:rsidR="00B9080E">
        <w:tc>
          <w:tcPr>
            <w:tcW w:w="219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reverseSequence</w:t>
            </w:r>
            <w:proofErr w:type="spellEnd"/>
          </w:p>
        </w:tc>
        <w:tc>
          <w:tcPr>
            <w:tcW w:w="1103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reverse</w:t>
            </w:r>
            <w:r>
              <w:rPr>
                <w:rFonts w:ascii="Georgia" w:hAnsi="Georgia" w:cs="Times New Roman"/>
                <w:b/>
                <w:color w:val="000000"/>
                <w:sz w:val="22"/>
                <w:szCs w:val="22"/>
              </w:rPr>
              <w:t xml:space="preserve"> </w:t>
            </w:r>
            <w:r>
              <w:rPr>
                <w:rFonts w:ascii="Georgia" w:hAnsi="Georgia" w:cs="Times New Roman"/>
                <w:color w:val="000000"/>
                <w:sz w:val="22"/>
                <w:szCs w:val="22"/>
              </w:rPr>
              <w:t xml:space="preserve">sequence which form </w:t>
            </w:r>
            <w:proofErr w:type="spellStart"/>
            <w:r>
              <w:rPr>
                <w:rFonts w:ascii="Georgia" w:hAnsi="Georgia" w:cs="Times New Roman"/>
                <w:color w:val="000000"/>
                <w:sz w:val="22"/>
                <w:szCs w:val="22"/>
              </w:rPr>
              <w:t>filetable</w:t>
            </w:r>
            <w:proofErr w:type="spellEnd"/>
          </w:p>
        </w:tc>
      </w:tr>
      <w:tr w:rsidR="00B9080E">
        <w:tc>
          <w:tcPr>
            <w:tcW w:w="2190" w:type="dxa"/>
          </w:tcPr>
          <w:p w:rsidR="00B9080E" w:rsidRDefault="00615854">
            <w:pPr>
              <w:jc w:val="center"/>
              <w:rPr>
                <w:rFonts w:ascii="Georgia" w:hAnsi="Georgia" w:cs="Times New Roman"/>
                <w:b/>
                <w:color w:val="000000"/>
                <w:sz w:val="22"/>
                <w:szCs w:val="22"/>
              </w:rPr>
            </w:pPr>
            <w:proofErr w:type="spellStart"/>
            <w:r>
              <w:rPr>
                <w:rFonts w:ascii="Georgia" w:hAnsi="Georgia" w:cs="Times New Roman"/>
                <w:b/>
                <w:color w:val="000000"/>
                <w:sz w:val="22"/>
                <w:szCs w:val="22"/>
              </w:rPr>
              <w:t>patternSequence</w:t>
            </w:r>
            <w:proofErr w:type="spellEnd"/>
          </w:p>
        </w:tc>
        <w:tc>
          <w:tcPr>
            <w:tcW w:w="11038" w:type="dxa"/>
          </w:tcPr>
          <w:p w:rsidR="00B9080E" w:rsidRDefault="00615854">
            <w:pPr>
              <w:jc w:val="center"/>
              <w:rPr>
                <w:rFonts w:ascii="Georgia" w:hAnsi="Georgia" w:cs="Times New Roman"/>
                <w:color w:val="000000"/>
                <w:sz w:val="22"/>
                <w:szCs w:val="22"/>
              </w:rPr>
            </w:pPr>
            <w:r>
              <w:rPr>
                <w:rFonts w:ascii="Georgia" w:hAnsi="Georgia" w:cs="Times New Roman"/>
                <w:color w:val="000000"/>
                <w:sz w:val="22"/>
                <w:szCs w:val="22"/>
              </w:rPr>
              <w:t>Store the pattern sequence which merge forward sequence and reverse</w:t>
            </w:r>
            <w:r>
              <w:rPr>
                <w:rFonts w:ascii="Georgia" w:hAnsi="Georgia" w:cs="Times New Roman"/>
                <w:b/>
                <w:color w:val="000000"/>
                <w:sz w:val="22"/>
                <w:szCs w:val="22"/>
              </w:rPr>
              <w:t xml:space="preserve"> </w:t>
            </w:r>
            <w:r>
              <w:rPr>
                <w:rFonts w:ascii="Georgia" w:hAnsi="Georgia" w:cs="Times New Roman"/>
                <w:color w:val="000000"/>
                <w:sz w:val="22"/>
                <w:szCs w:val="22"/>
              </w:rPr>
              <w:t>sequence</w:t>
            </w:r>
          </w:p>
        </w:tc>
      </w:tr>
    </w:tbl>
    <w:p w:rsidR="00B9080E" w:rsidRDefault="00B9080E">
      <w:pPr>
        <w:shd w:val="clear" w:color="auto" w:fill="FFFFFF"/>
        <w:rPr>
          <w:rFonts w:ascii="Georgia" w:hAnsi="Georgia" w:cs="Times New Roman"/>
          <w:color w:val="000000"/>
        </w:rPr>
      </w:pPr>
    </w:p>
    <w:p w:rsidR="00B9080E" w:rsidRDefault="00615854">
      <w:pPr>
        <w:pStyle w:val="2"/>
        <w:numPr>
          <w:ilvl w:val="0"/>
          <w:numId w:val="1"/>
        </w:numPr>
        <w:rPr>
          <w:rFonts w:ascii="Georgia" w:hAnsi="Georgia" w:cs="Times New Roman"/>
        </w:rPr>
      </w:pPr>
      <w:bookmarkStart w:id="31" w:name="_Toc35114915"/>
      <w:bookmarkStart w:id="32" w:name="_Toc23931734"/>
      <w:r>
        <w:rPr>
          <w:rFonts w:ascii="Georgia" w:hAnsi="Georgia" w:cs="Times New Roman"/>
        </w:rPr>
        <w:t>Best practices / propositional workflow</w:t>
      </w:r>
      <w:bookmarkEnd w:id="31"/>
      <w:bookmarkEnd w:id="32"/>
    </w:p>
    <w:p w:rsidR="00B9080E" w:rsidRDefault="00615854">
      <w:pPr>
        <w:shd w:val="clear" w:color="auto" w:fill="FFFFFF"/>
        <w:ind w:firstLine="360"/>
        <w:rPr>
          <w:rFonts w:ascii="Georgia" w:hAnsi="Georgia" w:cs="Times New Roman"/>
          <w:color w:val="000000"/>
        </w:rPr>
      </w:pPr>
      <w:r>
        <w:rPr>
          <w:rFonts w:ascii="Georgia" w:hAnsi="Georgia" w:cs="Times New Roman"/>
          <w:noProof/>
        </w:rPr>
        <w:drawing>
          <wp:anchor distT="0" distB="0" distL="114300" distR="114300" simplePos="0" relativeHeight="251749376" behindDoc="0" locked="0" layoutInCell="1" allowOverlap="1">
            <wp:simplePos x="0" y="0"/>
            <wp:positionH relativeFrom="margin">
              <wp:posOffset>2148840</wp:posOffset>
            </wp:positionH>
            <wp:positionV relativeFrom="paragraph">
              <wp:posOffset>504825</wp:posOffset>
            </wp:positionV>
            <wp:extent cx="4537075" cy="5826125"/>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62">
                      <a:extLst>
                        <a:ext uri="{28A0092B-C50C-407E-A947-70E740481C1C}">
                          <a14:useLocalDpi xmlns:a14="http://schemas.microsoft.com/office/drawing/2010/main" val="0"/>
                        </a:ext>
                      </a:extLst>
                    </a:blip>
                    <a:stretch>
                      <a:fillRect/>
                    </a:stretch>
                  </pic:blipFill>
                  <pic:spPr>
                    <a:xfrm>
                      <a:off x="0" y="0"/>
                      <a:ext cx="4537364" cy="5826027"/>
                    </a:xfrm>
                    <a:prstGeom prst="rect">
                      <a:avLst/>
                    </a:prstGeom>
                  </pic:spPr>
                </pic:pic>
              </a:graphicData>
            </a:graphic>
          </wp:anchor>
        </w:drawing>
      </w:r>
      <w:r>
        <w:rPr>
          <w:rFonts w:ascii="Georgia" w:hAnsi="Georgia" w:cs="Times New Roman"/>
          <w:color w:val="000000"/>
        </w:rPr>
        <w:t>The best practices and propositional workflow are demonstrated in Figure S2. The details of each step are described below.</w:t>
      </w:r>
    </w:p>
    <w:p w:rsidR="00B9080E" w:rsidRDefault="00615854">
      <w:pPr>
        <w:shd w:val="clear" w:color="auto" w:fill="FFFFFF"/>
        <w:jc w:val="center"/>
        <w:rPr>
          <w:rFonts w:ascii="Georgia" w:hAnsi="Georgia" w:cs="Times New Roman"/>
          <w:color w:val="000000"/>
          <w:sz w:val="22"/>
        </w:rPr>
      </w:pPr>
      <w:r>
        <w:rPr>
          <w:rFonts w:ascii="Georgia" w:hAnsi="Georgia" w:cs="Times New Roman"/>
          <w:color w:val="000000"/>
          <w:sz w:val="22"/>
        </w:rPr>
        <w:t>Figure S2. Best practices and proposed workflow for SOAPTyping.</w:t>
      </w:r>
    </w:p>
    <w:p w:rsidR="00B9080E" w:rsidRDefault="00B9080E">
      <w:pPr>
        <w:shd w:val="clear" w:color="auto" w:fill="FFFFFF"/>
        <w:rPr>
          <w:rFonts w:ascii="Georgia" w:hAnsi="Georgia" w:cs="Times New Roman"/>
          <w:color w:val="000000"/>
          <w:sz w:val="22"/>
        </w:rPr>
      </w:pPr>
    </w:p>
    <w:p w:rsidR="00B9080E" w:rsidRDefault="00615854">
      <w:pPr>
        <w:pStyle w:val="3"/>
        <w:rPr>
          <w:rFonts w:ascii="Georgia" w:hAnsi="Georgia" w:cs="Times New Roman"/>
        </w:rPr>
      </w:pPr>
      <w:bookmarkStart w:id="33" w:name="_Toc35114916"/>
      <w:bookmarkStart w:id="34" w:name="_Toc23931735"/>
      <w:r>
        <w:rPr>
          <w:rFonts w:ascii="Georgia" w:hAnsi="Georgia" w:cs="Times New Roman"/>
        </w:rPr>
        <w:t>2.1</w:t>
      </w:r>
      <w:r>
        <w:rPr>
          <w:rFonts w:ascii="Georgia" w:hAnsi="Georgia" w:cs="Times New Roman"/>
        </w:rPr>
        <w:tab/>
        <w:t>Load ABIF files</w:t>
      </w:r>
      <w:bookmarkEnd w:id="33"/>
      <w:bookmarkEnd w:id="34"/>
    </w:p>
    <w:p w:rsidR="00B9080E" w:rsidRDefault="00615854" w:rsidP="003313AF">
      <w:pPr>
        <w:shd w:val="clear" w:color="auto" w:fill="FFFFFF"/>
        <w:spacing w:before="240"/>
        <w:ind w:firstLine="420"/>
        <w:jc w:val="both"/>
        <w:rPr>
          <w:rFonts w:ascii="Georgia" w:hAnsi="Georgia" w:cs="Times New Roman"/>
          <w:color w:val="000000"/>
        </w:rPr>
      </w:pPr>
      <w:r>
        <w:rPr>
          <w:rFonts w:ascii="Georgia" w:hAnsi="Georgia" w:cs="Times New Roman"/>
          <w:color w:val="000000"/>
        </w:rPr>
        <w:t xml:space="preserve">Users can click the “open new file” icon at the toolbar to load the input files. During the loading process, information on imported files is shown in the ‘Open File’ window (Figure S3). To utilize the automatic extraction function, the file name should formatted as: [sample name]_[gene]_[exon region and strand direction]_[sequencer ID] (e.g., RB16002353_A_2R_A02 for sample name: RB16002353, gene: A, exon: 2, strand direction: Reverse, sequencer id: A02). For GSSP file, the file name should formatted as: [sample </w:t>
      </w:r>
      <w:proofErr w:type="gramStart"/>
      <w:r>
        <w:rPr>
          <w:rFonts w:ascii="Georgia" w:hAnsi="Georgia" w:cs="Times New Roman"/>
          <w:color w:val="000000"/>
        </w:rPr>
        <w:t>name]_</w:t>
      </w:r>
      <w:proofErr w:type="gramEnd"/>
      <w:r>
        <w:rPr>
          <w:rFonts w:ascii="Georgia" w:hAnsi="Georgia" w:cs="Times New Roman"/>
          <w:color w:val="000000"/>
        </w:rPr>
        <w:t>[gene]_[GSSP name]_[sequencer ID]. If ambiguous nominations of input files cause improper information extraction, users can modify the names of input files by choosing correct information from the corresponding drop-down list. Users can also delete the files by choosing the file in front of file details and click the “Delete Chosen” button. After reassuring files information, users can perform the analysis by click the “Analysis” button.</w:t>
      </w:r>
    </w:p>
    <w:p w:rsidR="00B9080E" w:rsidRDefault="00615854">
      <w:pPr>
        <w:shd w:val="clear" w:color="auto" w:fill="FFFFFF"/>
        <w:jc w:val="center"/>
        <w:rPr>
          <w:rFonts w:ascii="Georgia" w:hAnsi="Georgia" w:cs="Times New Roman"/>
          <w:color w:val="000000"/>
          <w:sz w:val="22"/>
        </w:rPr>
      </w:pPr>
      <w:r>
        <w:rPr>
          <w:rFonts w:ascii="Georgia" w:hAnsi="Georgia" w:cs="Times New Roman"/>
          <w:noProof/>
          <w:szCs w:val="21"/>
        </w:rPr>
        <w:lastRenderedPageBreak/>
        <w:drawing>
          <wp:inline distT="0" distB="0" distL="0" distR="0">
            <wp:extent cx="5880100" cy="44831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63">
                      <a:extLst>
                        <a:ext uri="{28A0092B-C50C-407E-A947-70E740481C1C}">
                          <a14:useLocalDpi xmlns:a14="http://schemas.microsoft.com/office/drawing/2010/main" val="0"/>
                        </a:ext>
                      </a:extLst>
                    </a:blip>
                    <a:stretch>
                      <a:fillRect/>
                    </a:stretch>
                  </pic:blipFill>
                  <pic:spPr>
                    <a:xfrm>
                      <a:off x="0" y="0"/>
                      <a:ext cx="5880100" cy="4483100"/>
                    </a:xfrm>
                    <a:prstGeom prst="rect">
                      <a:avLst/>
                    </a:prstGeom>
                  </pic:spPr>
                </pic:pic>
              </a:graphicData>
            </a:graphic>
          </wp:inline>
        </w:drawing>
      </w:r>
    </w:p>
    <w:p w:rsidR="00B9080E" w:rsidRDefault="00615854">
      <w:pPr>
        <w:shd w:val="clear" w:color="auto" w:fill="FFFFFF"/>
        <w:jc w:val="center"/>
        <w:rPr>
          <w:rFonts w:ascii="Georgia" w:hAnsi="Georgia" w:cs="Times New Roman"/>
          <w:color w:val="000000"/>
          <w:sz w:val="22"/>
        </w:rPr>
      </w:pPr>
      <w:r>
        <w:rPr>
          <w:rFonts w:ascii="Georgia" w:hAnsi="Georgia" w:cs="Times New Roman"/>
          <w:color w:val="000000"/>
          <w:sz w:val="22"/>
        </w:rPr>
        <w:t>Figure S3. Loading input file.</w:t>
      </w:r>
    </w:p>
    <w:p w:rsidR="00B9080E" w:rsidRDefault="00615854">
      <w:pPr>
        <w:pStyle w:val="3"/>
        <w:numPr>
          <w:ilvl w:val="1"/>
          <w:numId w:val="2"/>
        </w:numPr>
        <w:rPr>
          <w:rFonts w:ascii="Georgia" w:hAnsi="Georgia" w:cs="Times New Roman"/>
        </w:rPr>
      </w:pPr>
      <w:bookmarkStart w:id="35" w:name="_Toc35114917"/>
      <w:bookmarkStart w:id="36" w:name="_Toc23931736"/>
      <w:r>
        <w:rPr>
          <w:rFonts w:ascii="Georgia" w:hAnsi="Georgia" w:cs="Times New Roman"/>
        </w:rPr>
        <w:t>Select sequence files in Sample List</w:t>
      </w:r>
      <w:bookmarkEnd w:id="35"/>
      <w:bookmarkEnd w:id="36"/>
    </w:p>
    <w:p w:rsidR="00B9080E" w:rsidRDefault="00615854" w:rsidP="003313AF">
      <w:pPr>
        <w:spacing w:before="100" w:beforeAutospacing="1" w:after="90" w:line="300" w:lineRule="atLeast"/>
        <w:ind w:firstLine="360"/>
        <w:jc w:val="both"/>
        <w:rPr>
          <w:rFonts w:ascii="Georgia" w:eastAsia="STHeiti" w:hAnsi="Georgia"/>
          <w:color w:val="333333"/>
        </w:rPr>
      </w:pPr>
      <w:r>
        <w:rPr>
          <w:rFonts w:ascii="Georgia" w:hAnsi="Georgia" w:cs="Times New Roman"/>
          <w:color w:val="000000"/>
        </w:rPr>
        <w:t>Afterward, imported sequence files are integrated based on sample name and gene, and displayed in the pane of Sample List. If a sample is selected, sequence information, electropherogram and candidate allele pairs of this sample will be displayed in the corresponding region of the main window (Figure S2).</w:t>
      </w:r>
    </w:p>
    <w:p w:rsidR="00B9080E" w:rsidRDefault="00615854">
      <w:pPr>
        <w:pStyle w:val="3"/>
        <w:rPr>
          <w:rFonts w:ascii="Georgia" w:hAnsi="Georgia" w:cs="Times New Roman"/>
        </w:rPr>
      </w:pPr>
      <w:bookmarkStart w:id="37" w:name="_Toc35114918"/>
      <w:bookmarkStart w:id="38" w:name="_Toc23931737"/>
      <w:r>
        <w:rPr>
          <w:rFonts w:ascii="Georgia" w:hAnsi="Georgia" w:cs="Times New Roman"/>
        </w:rPr>
        <w:t>2.3</w:t>
      </w:r>
      <w:r>
        <w:rPr>
          <w:rFonts w:ascii="Georgia" w:hAnsi="Georgia" w:cs="Times New Roman"/>
        </w:rPr>
        <w:tab/>
        <w:t>Check mismatched positions</w:t>
      </w:r>
      <w:bookmarkEnd w:id="37"/>
      <w:bookmarkEnd w:id="38"/>
    </w:p>
    <w:p w:rsidR="00B9080E" w:rsidRDefault="00615854" w:rsidP="003313AF">
      <w:pPr>
        <w:shd w:val="clear" w:color="auto" w:fill="FFFFFF"/>
        <w:ind w:firstLine="420"/>
        <w:jc w:val="both"/>
        <w:rPr>
          <w:rFonts w:ascii="Georgia" w:hAnsi="Georgia" w:cs="Times New Roman"/>
          <w:color w:val="000000" w:themeColor="text1"/>
        </w:rPr>
      </w:pPr>
      <w:r>
        <w:rPr>
          <w:rFonts w:ascii="Georgia" w:hAnsi="Georgia" w:cs="Times New Roman"/>
          <w:color w:val="000000"/>
        </w:rPr>
        <w:t xml:space="preserve">Two kinds of mismatch, compatible and non-compatible mismatches, are considered in SOAPTyping. For example, ‘R’ (heterozygotes of ‘A’ and ‘G’) and ‘A’ are a compatible mismatches and ‘A’ and ‘G’ are a non-compatible mismatch. Users need first to disambiguate the non-compatible sites in the forward and reverse sequence and then disambiguate the non-compatible sites in pattern sequence and consensus sequence. These mismatched sites are pointed out in the upper area of the pane of Base Navigator. Users can skip to those positions by clicking on the indication bar and edit bases if needed after examining the electropherogram. To edit a base, click on the site on the electropherogram and input the correct base. </w:t>
      </w:r>
      <w:r>
        <w:rPr>
          <w:rFonts w:ascii="Georgia" w:hAnsi="Georgia" w:cs="Times New Roman"/>
          <w:color w:val="000000" w:themeColor="text1"/>
        </w:rPr>
        <w:t>Once a base is edited, SOAPTyping will reanalyze this sample and update the allele match list and skip to next mismatched position automatically. If users would like to perform analysis after all mismatched bases are edited, choose ‘Edit Multi’ from the ‘Zoom’ list.</w:t>
      </w:r>
    </w:p>
    <w:p w:rsidR="00B9080E" w:rsidRDefault="00615854">
      <w:pPr>
        <w:pStyle w:val="3"/>
        <w:rPr>
          <w:rFonts w:ascii="Georgia" w:hAnsi="Georgia" w:cs="Times New Roman"/>
        </w:rPr>
      </w:pPr>
      <w:bookmarkStart w:id="39" w:name="_Toc35114919"/>
      <w:bookmarkStart w:id="40" w:name="_Toc23931738"/>
      <w:r>
        <w:rPr>
          <w:rFonts w:ascii="Georgia" w:hAnsi="Georgia" w:cs="Times New Roman"/>
        </w:rPr>
        <w:t>2.4</w:t>
      </w:r>
      <w:r>
        <w:rPr>
          <w:rFonts w:ascii="Georgia" w:hAnsi="Georgia" w:cs="Times New Roman"/>
        </w:rPr>
        <w:tab/>
        <w:t>Examine the allele match list</w:t>
      </w:r>
      <w:bookmarkEnd w:id="39"/>
      <w:bookmarkEnd w:id="40"/>
    </w:p>
    <w:p w:rsidR="00B9080E" w:rsidRDefault="00615854" w:rsidP="003313AF">
      <w:pPr>
        <w:shd w:val="clear" w:color="auto" w:fill="FFFFFF"/>
        <w:ind w:firstLine="420"/>
        <w:jc w:val="both"/>
        <w:rPr>
          <w:rFonts w:ascii="Georgia" w:hAnsi="Georgia" w:cs="Times New Roman"/>
          <w:color w:val="000000"/>
        </w:rPr>
      </w:pPr>
      <w:r>
        <w:rPr>
          <w:rFonts w:ascii="Georgia" w:hAnsi="Georgia" w:cs="Times New Roman"/>
          <w:color w:val="000000"/>
        </w:rPr>
        <w:t>By selecting a suitable allele pair in the pane of the Allele Match List, the corresponding sequences of this allele pair will be shown in the pane of Sequence Display Region. Mismatched sites between pattern the sequence and allele pair sequences are highlighted in red in ‘Type Result’ row and shown in the lower area in the pane of Base Navigator. Usually, there are one or serval allele pairs matched to the pattern sequence without any mismatches. But ~0.5% samples may not have a perfect match between the pattern sequence and allele pair sequences in the HLA databases due to the new types or other reasons. Users should make sure the combination of allele pair sequences is perfectly matched to pattern sequence before generating results.</w:t>
      </w:r>
    </w:p>
    <w:p w:rsidR="00B9080E" w:rsidRDefault="00615854">
      <w:pPr>
        <w:pStyle w:val="3"/>
        <w:rPr>
          <w:rFonts w:ascii="Georgia" w:hAnsi="Georgia" w:cs="Times New Roman"/>
        </w:rPr>
      </w:pPr>
      <w:bookmarkStart w:id="41" w:name="_Toc35114920"/>
      <w:bookmarkStart w:id="42" w:name="_Toc23931739"/>
      <w:r>
        <w:rPr>
          <w:rFonts w:ascii="Georgia" w:hAnsi="Georgia" w:cs="Times New Roman"/>
        </w:rPr>
        <w:t>2.5</w:t>
      </w:r>
      <w:r>
        <w:rPr>
          <w:rFonts w:ascii="Georgia" w:hAnsi="Georgia" w:cs="Times New Roman"/>
        </w:rPr>
        <w:tab/>
      </w:r>
      <w:r>
        <w:rPr>
          <w:rFonts w:ascii="Georgia" w:hAnsi="Georgia" w:cs="Times New Roman"/>
        </w:rPr>
        <w:tab/>
        <w:t>Save and import unfinished jobs</w:t>
      </w:r>
      <w:bookmarkEnd w:id="41"/>
      <w:bookmarkEnd w:id="42"/>
    </w:p>
    <w:p w:rsidR="00B9080E" w:rsidRDefault="00615854" w:rsidP="003313AF">
      <w:pPr>
        <w:shd w:val="clear" w:color="auto" w:fill="FFFFFF"/>
        <w:ind w:firstLine="420"/>
        <w:jc w:val="both"/>
        <w:rPr>
          <w:rFonts w:ascii="Georgia" w:hAnsi="Georgia" w:cs="Times New Roman"/>
          <w:color w:val="000000"/>
        </w:rPr>
      </w:pPr>
      <w:r>
        <w:rPr>
          <w:rFonts w:ascii="Georgia" w:hAnsi="Georgia" w:cs="Times New Roman"/>
          <w:color w:val="000000"/>
        </w:rPr>
        <w:t>SOAPTyping offers two solutions to save the results. One solution is to save results of an individual sample by a right-click on this sample in the pane of Sample List and then choosing options from “Quick Save”, “Quick Save and Clear” or “Quick Save by Date”. Another solution is clicking on the “Save” button in the toolbar to save the analysis outcome of multiple samples. During the saving process, a “Result” directory will be created in the working directory for the first time. Under the “Result” directory, each sample is assigned a subdirectory to save the original sequence files and intermediate data that are produced during analysis. For subsequent analysis, users can import saved files by clicking on the “Load” button (Figure S3). SOAPTyping will then search all analysis files of the day and import them, in which the search scope also can be determined by date and names of ABIF files.</w:t>
      </w:r>
    </w:p>
    <w:p w:rsidR="00B9080E" w:rsidRDefault="00615854">
      <w:pPr>
        <w:pStyle w:val="3"/>
        <w:rPr>
          <w:rFonts w:ascii="Georgia" w:hAnsi="Georgia" w:cs="Times New Roman"/>
        </w:rPr>
      </w:pPr>
      <w:bookmarkStart w:id="43" w:name="_Toc35114921"/>
      <w:bookmarkStart w:id="44" w:name="_Toc23931740"/>
      <w:r>
        <w:rPr>
          <w:rFonts w:ascii="Georgia" w:hAnsi="Georgia" w:cs="Times New Roman"/>
        </w:rPr>
        <w:t>2.6</w:t>
      </w:r>
      <w:r>
        <w:rPr>
          <w:rFonts w:ascii="Georgia" w:hAnsi="Georgia" w:cs="Times New Roman"/>
        </w:rPr>
        <w:tab/>
        <w:t>GSSP prediction system</w:t>
      </w:r>
      <w:bookmarkEnd w:id="43"/>
      <w:bookmarkEnd w:id="44"/>
    </w:p>
    <w:p w:rsidR="00B9080E" w:rsidRDefault="00615854" w:rsidP="003313AF">
      <w:pPr>
        <w:shd w:val="clear" w:color="auto" w:fill="FFFFFF"/>
        <w:ind w:firstLine="420"/>
        <w:jc w:val="both"/>
        <w:rPr>
          <w:rFonts w:ascii="Georgia" w:hAnsi="Georgia" w:cs="Times New Roman"/>
          <w:color w:val="000000"/>
        </w:rPr>
      </w:pPr>
      <w:r>
        <w:rPr>
          <w:rFonts w:ascii="Georgia" w:hAnsi="Georgia" w:cs="Times New Roman"/>
          <w:color w:val="000000"/>
        </w:rPr>
        <w:t xml:space="preserve">GSSP prediction system is used to resolve ambiguity, in which ambiguity means there are multiple candidate allele pairs that have no mismatches. To use a new GSSP, users need to add it to the database (see section 2.9 for database updates), </w:t>
      </w:r>
      <w:r>
        <w:rPr>
          <w:rFonts w:ascii="Georgia" w:hAnsi="Georgia" w:cs="Times New Roman"/>
          <w:color w:val="000000"/>
        </w:rPr>
        <w:lastRenderedPageBreak/>
        <w:t>otherwise, SOAPTyping cannot recognize it. Suitable GSSPs are found in SOAPTyping if an allele pair is marked as ‘Yes’ in the ‘GSSP’ column in the pane of the Allele Match List. To check GSSP information, users could right-click on the allele pair and choose ‘Show GSSP Z Code’. After resequencing to obtain ABIF files of GSSPs, users could import corresponding sequence files applied to resolve the ambiguity. SOAPTyping will search the candidate allele pairs for each GSSP file and users need to choose a suitable allele pair and edit bases if mismatched sites exist. Finally, users could click on ‘Combined’ under the sample will show the ultimate HLA typing result after all GSSP files have been examined.</w:t>
      </w:r>
    </w:p>
    <w:p w:rsidR="00B9080E" w:rsidRDefault="00615854">
      <w:pPr>
        <w:pStyle w:val="3"/>
        <w:rPr>
          <w:rFonts w:ascii="Georgia" w:hAnsi="Georgia" w:cs="Times New Roman"/>
        </w:rPr>
      </w:pPr>
      <w:bookmarkStart w:id="45" w:name="_Toc35114922"/>
      <w:bookmarkStart w:id="46" w:name="_Toc23931741"/>
      <w:r>
        <w:rPr>
          <w:rFonts w:ascii="Georgia" w:hAnsi="Georgia" w:cs="Times New Roman"/>
        </w:rPr>
        <w:t>2.7</w:t>
      </w:r>
      <w:r>
        <w:rPr>
          <w:rFonts w:ascii="Georgia" w:hAnsi="Georgia" w:cs="Times New Roman"/>
        </w:rPr>
        <w:tab/>
      </w:r>
      <w:r>
        <w:rPr>
          <w:rFonts w:ascii="Georgia" w:hAnsi="Georgia" w:cs="Times New Roman"/>
        </w:rPr>
        <w:tab/>
        <w:t>Mark the sample analysis stat</w:t>
      </w:r>
      <w:bookmarkEnd w:id="45"/>
      <w:bookmarkEnd w:id="46"/>
    </w:p>
    <w:p w:rsidR="00B9080E" w:rsidRDefault="00615854" w:rsidP="003313AF">
      <w:pPr>
        <w:shd w:val="clear" w:color="auto" w:fill="FFFFFF"/>
        <w:ind w:firstLine="420"/>
        <w:jc w:val="both"/>
        <w:rPr>
          <w:rFonts w:ascii="Georgia" w:hAnsi="Georgia" w:cs="Times New Roman"/>
          <w:color w:val="000000"/>
        </w:rPr>
      </w:pPr>
      <w:r>
        <w:rPr>
          <w:rFonts w:ascii="Georgia" w:hAnsi="Georgia" w:cs="Times New Roman"/>
          <w:color w:val="000000"/>
        </w:rPr>
        <w:t>Once sequence files of a sample are imported, SOAPTyping will automatically mark samples status based on sequencing quality of input files and match conditions of pattern sequence and candidate allele pairs. An icon indicating current status is shown before the sample name in the pane of Sample List. Users can also mark the sample as ‘Pending’, ‘Reviewed’ and ‘Approved’ in accordance with the analysis progress. When a defective sample comes up or analysis is not complete, it may be suitable to mark the sample as ‘Pending’ for subsequent analysis. If the typing result is reviewed, such a sample can be marked as ‘Reviewed’. If typing results is affirmed, such a sample can be labeled as ‘Approved’. The status also can be canceled by choosing ‘Unlock’. All samples can be marked as ‘Reviewed’ or ‘Approved’ simultaneously by clicking on the corresponding button in the toolbar while marking ‘Pending’ is only allowed for single sample.</w:t>
      </w:r>
    </w:p>
    <w:p w:rsidR="00B9080E" w:rsidRDefault="00615854">
      <w:pPr>
        <w:pStyle w:val="3"/>
        <w:rPr>
          <w:rFonts w:ascii="Georgia" w:hAnsi="Georgia" w:cs="Times New Roman"/>
        </w:rPr>
      </w:pPr>
      <w:bookmarkStart w:id="47" w:name="_Toc35114923"/>
      <w:bookmarkStart w:id="48" w:name="_Toc23931742"/>
      <w:r>
        <w:rPr>
          <w:rFonts w:ascii="Georgia" w:hAnsi="Georgia" w:cs="Times New Roman"/>
        </w:rPr>
        <w:t>2.8</w:t>
      </w:r>
      <w:r>
        <w:rPr>
          <w:rFonts w:ascii="Georgia" w:hAnsi="Georgia" w:cs="Times New Roman"/>
        </w:rPr>
        <w:tab/>
        <w:t>Export reports</w:t>
      </w:r>
      <w:bookmarkEnd w:id="47"/>
      <w:bookmarkEnd w:id="48"/>
    </w:p>
    <w:p w:rsidR="00B9080E" w:rsidRDefault="00615854" w:rsidP="003313AF">
      <w:pPr>
        <w:shd w:val="clear" w:color="auto" w:fill="FFFFFF"/>
        <w:ind w:firstLine="420"/>
        <w:jc w:val="both"/>
        <w:rPr>
          <w:rFonts w:ascii="Georgia" w:hAnsi="Georgia" w:cs="Times New Roman"/>
          <w:color w:val="000000"/>
        </w:rPr>
      </w:pPr>
      <w:r>
        <w:rPr>
          <w:rFonts w:ascii="Georgia" w:hAnsi="Georgia" w:cs="Times New Roman"/>
          <w:color w:val="000000"/>
        </w:rPr>
        <w:t>To export reports, users could click on the corresponding button in the pane of Toolbar and the window of the ‘Produce report’ will appear. Users can name reports and the output directory. When ‘Ignore Indel’ is selected, alleles that contain indels would be excluded. The ‘Allele Count’ option is to control numbers of the output alleles, otherwise, all alleles without mismatches will be exported by default. A report example is demonstrated in Figure S4.</w:t>
      </w:r>
    </w:p>
    <w:p w:rsidR="00B9080E" w:rsidRDefault="00615854">
      <w:pPr>
        <w:jc w:val="center"/>
        <w:rPr>
          <w:rFonts w:ascii="Georgia" w:hAnsi="Georgia" w:cs="Times New Roman"/>
          <w:szCs w:val="21"/>
        </w:rPr>
      </w:pPr>
      <w:bookmarkStart w:id="49" w:name="_Hlk485675680"/>
      <w:r>
        <w:rPr>
          <w:rFonts w:ascii="Georgia" w:hAnsi="Georgia" w:cs="Times New Roman"/>
          <w:noProof/>
        </w:rPr>
        <w:drawing>
          <wp:inline distT="0" distB="0" distL="0" distR="0">
            <wp:extent cx="8406130" cy="3357880"/>
            <wp:effectExtent l="0" t="0" r="0" b="0"/>
            <wp:docPr id="238" name="图片 2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 name="图片 238"/>
                    <pic:cNvPicPr>
                      <a:picLocks noChangeAspect="1"/>
                    </pic:cNvPicPr>
                  </pic:nvPicPr>
                  <pic:blipFill>
                    <a:blip r:embed="rId64"/>
                    <a:stretch>
                      <a:fillRect/>
                    </a:stretch>
                  </pic:blipFill>
                  <pic:spPr>
                    <a:xfrm>
                      <a:off x="0" y="0"/>
                      <a:ext cx="8406130" cy="3357880"/>
                    </a:xfrm>
                    <a:prstGeom prst="rect">
                      <a:avLst/>
                    </a:prstGeom>
                  </pic:spPr>
                </pic:pic>
              </a:graphicData>
            </a:graphic>
          </wp:inline>
        </w:drawing>
      </w:r>
    </w:p>
    <w:p w:rsidR="00B9080E" w:rsidRDefault="00615854">
      <w:pPr>
        <w:jc w:val="center"/>
        <w:rPr>
          <w:rFonts w:ascii="Georgia" w:hAnsi="Georgia" w:cs="Times New Roman"/>
          <w:szCs w:val="21"/>
        </w:rPr>
      </w:pPr>
      <w:r>
        <w:rPr>
          <w:rFonts w:ascii="Georgia" w:hAnsi="Georgia" w:cs="Times New Roman"/>
          <w:sz w:val="22"/>
          <w:szCs w:val="22"/>
        </w:rPr>
        <w:t>Figure S4. An example exported report. In the ‘Type’ column, ‘Soft’ indicates no GSSP is used and ‘Filter’ means the opposite</w:t>
      </w:r>
      <w:r>
        <w:rPr>
          <w:rFonts w:ascii="Georgia" w:hAnsi="Georgia" w:cs="Times New Roman"/>
          <w:szCs w:val="21"/>
        </w:rPr>
        <w:t>.</w:t>
      </w:r>
    </w:p>
    <w:bookmarkEnd w:id="49"/>
    <w:p w:rsidR="00B9080E" w:rsidRDefault="00B9080E">
      <w:pPr>
        <w:shd w:val="clear" w:color="auto" w:fill="FFFFFF"/>
        <w:rPr>
          <w:rFonts w:ascii="Georgia" w:hAnsi="Georgia" w:cs="Times New Roman"/>
          <w:color w:val="000000"/>
          <w:sz w:val="22"/>
        </w:rPr>
      </w:pPr>
    </w:p>
    <w:p w:rsidR="00B9080E" w:rsidRDefault="00615854">
      <w:pPr>
        <w:pStyle w:val="3"/>
        <w:rPr>
          <w:rFonts w:ascii="Georgia" w:hAnsi="Georgia" w:cs="Times New Roman"/>
        </w:rPr>
      </w:pPr>
      <w:bookmarkStart w:id="50" w:name="_Toc35114924"/>
      <w:bookmarkStart w:id="51" w:name="_Toc23931743"/>
      <w:r>
        <w:rPr>
          <w:rFonts w:ascii="Georgia" w:hAnsi="Georgia" w:cs="Times New Roman"/>
        </w:rPr>
        <w:t>2.9</w:t>
      </w:r>
      <w:r>
        <w:rPr>
          <w:rFonts w:ascii="Georgia" w:hAnsi="Georgia" w:cs="Times New Roman"/>
        </w:rPr>
        <w:tab/>
        <w:t>Database update</w:t>
      </w:r>
      <w:bookmarkEnd w:id="50"/>
      <w:bookmarkEnd w:id="51"/>
    </w:p>
    <w:p w:rsidR="00B9080E" w:rsidRDefault="00615854" w:rsidP="003313AF">
      <w:pPr>
        <w:shd w:val="clear" w:color="auto" w:fill="FFFFFF"/>
        <w:ind w:firstLine="420"/>
        <w:jc w:val="both"/>
        <w:rPr>
          <w:rFonts w:ascii="Georgia" w:hAnsi="Georgia" w:cs="Times New Roman"/>
          <w:color w:val="000000"/>
        </w:rPr>
      </w:pPr>
      <w:r>
        <w:rPr>
          <w:rFonts w:ascii="Georgia" w:hAnsi="Georgia" w:cs="Times New Roman"/>
          <w:color w:val="000000"/>
        </w:rPr>
        <w:t>SOAPTyping offers database updates function to cater to the situation of frequent update of HLA alleles. Before updating the database, users could download the latest release of compressed alignments file (‘zip’ format, e.g., Alignments_Rel_3260.zip) of IMGT/HLA database via its FTP directory (ftp://ftp.ebi.ac.uk/pub/databases/ipd/imgt/hla/). After decompressing the downloaded zip files, users can get an ‘alignments’ folder which contains genomics sequence alignments, nucleotide sequence alignments and protein sequence alignments files for each locus</w:t>
      </w:r>
      <w:r>
        <w:rPr>
          <w:rFonts w:ascii="Georgia" w:hAnsi="Georgia" w:cs="Times New Roman" w:hint="eastAsia"/>
          <w:color w:val="000000"/>
        </w:rPr>
        <w:t>.</w:t>
      </w:r>
      <w:r>
        <w:rPr>
          <w:rFonts w:ascii="Georgia" w:hAnsi="Georgia" w:cs="Times New Roman"/>
          <w:color w:val="000000"/>
        </w:rPr>
        <w:t xml:space="preserve"> Then users can select the ‘alignments’ folder using ‘Browser’ button on the right of the ‘All </w:t>
      </w:r>
      <w:proofErr w:type="spellStart"/>
      <w:r>
        <w:rPr>
          <w:rFonts w:ascii="Georgia" w:hAnsi="Georgia" w:cs="Times New Roman"/>
          <w:color w:val="000000"/>
        </w:rPr>
        <w:t>Nuc</w:t>
      </w:r>
      <w:proofErr w:type="spellEnd"/>
      <w:r>
        <w:rPr>
          <w:rFonts w:ascii="Georgia" w:hAnsi="Georgia" w:cs="Times New Roman"/>
          <w:color w:val="000000"/>
        </w:rPr>
        <w:t xml:space="preserve"> File:’ in the database update window (Figure S5).</w:t>
      </w:r>
    </w:p>
    <w:p w:rsidR="00B9080E" w:rsidRDefault="00F730A6">
      <w:pPr>
        <w:shd w:val="clear" w:color="auto" w:fill="FFFFFF"/>
        <w:jc w:val="center"/>
        <w:rPr>
          <w:rFonts w:ascii="Georgia" w:hAnsi="Georgia" w:cs="Times New Roman"/>
          <w:color w:val="000000"/>
          <w:sz w:val="22"/>
        </w:rPr>
      </w:pPr>
      <w:r w:rsidRPr="00F730A6">
        <w:rPr>
          <w:rFonts w:ascii="Georgia" w:hAnsi="Georgia" w:cs="Times New Roman"/>
          <w:noProof/>
          <w:color w:val="000000"/>
          <w:sz w:val="22"/>
        </w:rPr>
        <w:lastRenderedPageBreak/>
        <w:drawing>
          <wp:inline distT="0" distB="0" distL="0" distR="0" wp14:anchorId="2C9938CD" wp14:editId="57C2E456">
            <wp:extent cx="5411972" cy="3448806"/>
            <wp:effectExtent l="0" t="0" r="0" b="5715"/>
            <wp:docPr id="33" name="图片 33" descr="手机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5453658" cy="3475371"/>
                    </a:xfrm>
                    <a:prstGeom prst="rect">
                      <a:avLst/>
                    </a:prstGeom>
                  </pic:spPr>
                </pic:pic>
              </a:graphicData>
            </a:graphic>
          </wp:inline>
        </w:drawing>
      </w:r>
    </w:p>
    <w:p w:rsidR="00B9080E" w:rsidRDefault="00615854">
      <w:pPr>
        <w:jc w:val="center"/>
        <w:rPr>
          <w:rFonts w:ascii="Georgia" w:hAnsi="Georgia" w:cs="Times New Roman"/>
          <w:sz w:val="22"/>
          <w:szCs w:val="22"/>
        </w:rPr>
      </w:pPr>
      <w:r>
        <w:rPr>
          <w:rFonts w:ascii="Georgia" w:hAnsi="Georgia" w:cs="Times New Roman"/>
          <w:sz w:val="22"/>
          <w:szCs w:val="22"/>
        </w:rPr>
        <w:t>Figure S5. Files required for database updates</w:t>
      </w:r>
    </w:p>
    <w:p w:rsidR="00B9080E" w:rsidRDefault="00B9080E">
      <w:pPr>
        <w:shd w:val="clear" w:color="auto" w:fill="FFFFFF"/>
        <w:jc w:val="center"/>
        <w:rPr>
          <w:rFonts w:ascii="Georgia" w:hAnsi="Georgia" w:cs="Times New Roman"/>
          <w:color w:val="000000"/>
          <w:sz w:val="22"/>
          <w:szCs w:val="22"/>
        </w:rPr>
      </w:pPr>
    </w:p>
    <w:p w:rsidR="00B9080E" w:rsidRDefault="00615854" w:rsidP="003313AF">
      <w:pPr>
        <w:shd w:val="clear" w:color="auto" w:fill="FFFFFF"/>
        <w:ind w:firstLine="360"/>
        <w:jc w:val="both"/>
        <w:rPr>
          <w:rFonts w:ascii="Georgia" w:hAnsi="Georgia" w:cs="Times New Roman"/>
          <w:color w:val="000000"/>
        </w:rPr>
      </w:pPr>
      <w:r>
        <w:rPr>
          <w:rFonts w:ascii="Georgia" w:hAnsi="Georgia" w:cs="Times New Roman"/>
          <w:color w:val="000000"/>
        </w:rPr>
        <w:t>Additionally, if users want to update the GSSP information, the text file contains GSSP information should be prepared manually, in which examples are illustrated in Figure S6. Another way to update GSSPs is to fill the GSSP information in the corresponding fields in the window of ‘Insert GSSP’ (Figure S7).</w:t>
      </w:r>
      <w:bookmarkStart w:id="52" w:name="_Hlk485675980"/>
    </w:p>
    <w:p w:rsidR="00B9080E" w:rsidRDefault="00615854">
      <w:pPr>
        <w:jc w:val="center"/>
        <w:rPr>
          <w:rFonts w:ascii="Georgia" w:hAnsi="Georgia" w:cs="Times New Roman"/>
          <w:szCs w:val="21"/>
        </w:rPr>
      </w:pPr>
      <w:r>
        <w:rPr>
          <w:rFonts w:ascii="Georgia" w:hAnsi="Georgia" w:cs="Times New Roman"/>
          <w:noProof/>
          <w:color w:val="000000"/>
          <w:sz w:val="22"/>
        </w:rPr>
        <w:drawing>
          <wp:inline distT="0" distB="0" distL="0" distR="0">
            <wp:extent cx="7162800" cy="5067300"/>
            <wp:effectExtent l="0" t="0" r="0" b="0"/>
            <wp:docPr id="1" name="图片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56"/>
                    <pic:cNvPicPr>
                      <a:picLocks noChangeAspect="1"/>
                    </pic:cNvPicPr>
                  </pic:nvPicPr>
                  <pic:blipFill>
                    <a:blip r:embed="rId66">
                      <a:extLst>
                        <a:ext uri="{28A0092B-C50C-407E-A947-70E740481C1C}">
                          <a14:useLocalDpi xmlns:a14="http://schemas.microsoft.com/office/drawing/2010/main" val="0"/>
                        </a:ext>
                      </a:extLst>
                    </a:blip>
                    <a:stretch>
                      <a:fillRect/>
                    </a:stretch>
                  </pic:blipFill>
                  <pic:spPr>
                    <a:xfrm>
                      <a:off x="0" y="0"/>
                      <a:ext cx="7162800" cy="5067300"/>
                    </a:xfrm>
                    <a:prstGeom prst="rect">
                      <a:avLst/>
                    </a:prstGeom>
                  </pic:spPr>
                </pic:pic>
              </a:graphicData>
            </a:graphic>
          </wp:inline>
        </w:drawing>
      </w:r>
    </w:p>
    <w:p w:rsidR="00B9080E" w:rsidRDefault="00615854">
      <w:pPr>
        <w:jc w:val="center"/>
        <w:rPr>
          <w:rFonts w:ascii="Georgia" w:hAnsi="Georgia" w:cs="Times New Roman"/>
          <w:sz w:val="22"/>
          <w:szCs w:val="22"/>
        </w:rPr>
      </w:pPr>
      <w:r>
        <w:rPr>
          <w:rFonts w:ascii="Georgia" w:hAnsi="Georgia" w:cs="Times New Roman"/>
          <w:sz w:val="22"/>
          <w:szCs w:val="22"/>
        </w:rPr>
        <w:t>Figure S6. The GSSP column show the GSSPs that can discern the ambiguity and the detailed information is shown below.</w:t>
      </w:r>
    </w:p>
    <w:bookmarkEnd w:id="52"/>
    <w:p w:rsidR="00B9080E" w:rsidRDefault="00B9080E">
      <w:pPr>
        <w:shd w:val="clear" w:color="auto" w:fill="FFFFFF"/>
        <w:rPr>
          <w:rFonts w:ascii="Georgia" w:hAnsi="Georgia" w:cs="Times New Roman"/>
          <w:color w:val="000000"/>
          <w:sz w:val="22"/>
          <w:szCs w:val="22"/>
        </w:rPr>
      </w:pPr>
    </w:p>
    <w:p w:rsidR="00B9080E" w:rsidRDefault="00615854">
      <w:pPr>
        <w:shd w:val="clear" w:color="auto" w:fill="FFFFFF"/>
        <w:jc w:val="center"/>
        <w:rPr>
          <w:rFonts w:ascii="Georgia" w:hAnsi="Georgia" w:cs="Times New Roman"/>
          <w:color w:val="000000"/>
          <w:sz w:val="22"/>
        </w:rPr>
      </w:pPr>
      <w:r>
        <w:rPr>
          <w:rFonts w:ascii="Georgia" w:hAnsi="Georgia" w:cs="Times New Roman"/>
          <w:color w:val="000000"/>
          <w:sz w:val="22"/>
        </w:rPr>
        <w:lastRenderedPageBreak/>
        <w:tab/>
      </w:r>
      <w:r>
        <w:rPr>
          <w:rFonts w:ascii="Georgia" w:hAnsi="Georgia" w:cs="Times New Roman"/>
          <w:noProof/>
          <w:color w:val="000000"/>
          <w:sz w:val="22"/>
        </w:rPr>
        <w:drawing>
          <wp:inline distT="0" distB="0" distL="0" distR="0">
            <wp:extent cx="5727700" cy="3632200"/>
            <wp:effectExtent l="0" t="0" r="0" b="0"/>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67">
                      <a:extLst>
                        <a:ext uri="{28A0092B-C50C-407E-A947-70E740481C1C}">
                          <a14:useLocalDpi xmlns:a14="http://schemas.microsoft.com/office/drawing/2010/main" val="0"/>
                        </a:ext>
                      </a:extLst>
                    </a:blip>
                    <a:stretch>
                      <a:fillRect/>
                    </a:stretch>
                  </pic:blipFill>
                  <pic:spPr>
                    <a:xfrm>
                      <a:off x="0" y="0"/>
                      <a:ext cx="5727700" cy="3632200"/>
                    </a:xfrm>
                    <a:prstGeom prst="rect">
                      <a:avLst/>
                    </a:prstGeom>
                  </pic:spPr>
                </pic:pic>
              </a:graphicData>
            </a:graphic>
          </wp:inline>
        </w:drawing>
      </w:r>
    </w:p>
    <w:p w:rsidR="00B9080E" w:rsidRDefault="00615854">
      <w:pPr>
        <w:jc w:val="center"/>
        <w:rPr>
          <w:rFonts w:ascii="Georgia" w:hAnsi="Georgia" w:cs="Times New Roman"/>
          <w:sz w:val="22"/>
          <w:szCs w:val="22"/>
        </w:rPr>
      </w:pPr>
      <w:r>
        <w:rPr>
          <w:rFonts w:ascii="Georgia" w:hAnsi="Georgia" w:cs="Times New Roman"/>
          <w:sz w:val="22"/>
          <w:szCs w:val="22"/>
        </w:rPr>
        <w:t>Figure S7. Files required for GSSP database update</w:t>
      </w:r>
    </w:p>
    <w:p w:rsidR="00B9080E" w:rsidRDefault="00B9080E">
      <w:pPr>
        <w:shd w:val="clear" w:color="auto" w:fill="FFFFFF"/>
        <w:rPr>
          <w:rFonts w:ascii="Georgia" w:hAnsi="Georgia" w:cs="Times New Roman"/>
          <w:color w:val="000000"/>
          <w:sz w:val="22"/>
        </w:rPr>
      </w:pPr>
    </w:p>
    <w:p w:rsidR="00B9080E" w:rsidRDefault="00615854">
      <w:pPr>
        <w:pStyle w:val="3"/>
        <w:rPr>
          <w:rFonts w:ascii="Georgia" w:hAnsi="Georgia" w:cs="Times New Roman"/>
        </w:rPr>
      </w:pPr>
      <w:bookmarkStart w:id="53" w:name="_Toc35114925"/>
      <w:bookmarkStart w:id="54" w:name="_Toc23931744"/>
      <w:r>
        <w:rPr>
          <w:rFonts w:ascii="Georgia" w:hAnsi="Georgia" w:cs="Times New Roman"/>
        </w:rPr>
        <w:t>2.10</w:t>
      </w:r>
      <w:r>
        <w:rPr>
          <w:rFonts w:ascii="Georgia" w:hAnsi="Georgia" w:cs="Times New Roman"/>
        </w:rPr>
        <w:tab/>
        <w:t>Utilities</w:t>
      </w:r>
      <w:bookmarkEnd w:id="53"/>
      <w:bookmarkEnd w:id="54"/>
    </w:p>
    <w:p w:rsidR="00B9080E" w:rsidRDefault="00615854" w:rsidP="003313AF">
      <w:pPr>
        <w:shd w:val="clear" w:color="auto" w:fill="FFFFFF"/>
        <w:ind w:firstLine="420"/>
        <w:jc w:val="both"/>
        <w:rPr>
          <w:rFonts w:ascii="Georgia" w:hAnsi="Georgia" w:cs="Times New Roman"/>
          <w:color w:val="000000"/>
        </w:rPr>
      </w:pPr>
      <w:r>
        <w:rPr>
          <w:rFonts w:ascii="Georgia" w:hAnsi="Georgia" w:cs="Times New Roman"/>
          <w:color w:val="000000"/>
        </w:rPr>
        <w:t>SOAPTyping supplies a set of utilities to assist HLA typing, which are listed as follows. (1) Setting analysis threads. Click on the ‘Setting’ button (Figure S1) and choose ‘Set Thread’ to set a suitable number of threads to accelerate analysis. (2) Customizing the exon region for analysis. Click on the ‘Setting’ button and choose ‘Set Exon Trim’ to exclude the bases of both ends of the exon, in which excluded parts are not considered in the analysis. (3) Alleles alignment (Figure S8a). Click on the ‘Allele Alignment’ button to invoke the alignment tool and choose a locus from the ‘Genes’ drop-down list. All available alleles of this locus will be listed in the panel below (Figure S8b). The alignment result will be displayed after the alleles of interest are chosen.</w:t>
      </w:r>
    </w:p>
    <w:p w:rsidR="00B9080E" w:rsidRDefault="00615854">
      <w:pPr>
        <w:rPr>
          <w:rFonts w:ascii="Georgia" w:hAnsi="Georgia" w:cs="Times New Roman"/>
        </w:rPr>
      </w:pPr>
      <w:bookmarkStart w:id="55" w:name="_Hlk485676610"/>
      <w:r>
        <w:rPr>
          <w:rFonts w:ascii="Georgia" w:hAnsi="Georgia" w:cs="Times New Roman"/>
          <w:noProof/>
        </w:rPr>
        <w:drawing>
          <wp:inline distT="0" distB="0" distL="0" distR="0">
            <wp:extent cx="5013960" cy="3886200"/>
            <wp:effectExtent l="0" t="0" r="0" b="0"/>
            <wp:docPr id="245" name="图片 245" descr="C:\Users\weapo\Documents\Tencent Files\416051825\Image\C2C\2F1E~_UX%G4)ST{)MX}P%`J.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 name="图片 245" descr="C:\Users\weapo\Documents\Tencent Files\416051825\Image\C2C\2F1E~_UX%G4)ST{)MX}P%`J.jpg"/>
                    <pic:cNvPicPr>
                      <a:picLocks noChangeAspect="1" noChangeArrowheads="1"/>
                    </pic:cNvPicPr>
                  </pic:nvPicPr>
                  <pic:blipFill>
                    <a:blip r:embed="rId68">
                      <a:extLst>
                        <a:ext uri="{28A0092B-C50C-407E-A947-70E740481C1C}">
                          <a14:useLocalDpi xmlns:a14="http://schemas.microsoft.com/office/drawing/2010/main" val="0"/>
                        </a:ext>
                      </a:extLst>
                    </a:blip>
                    <a:srcRect/>
                    <a:stretch>
                      <a:fillRect/>
                    </a:stretch>
                  </pic:blipFill>
                  <pic:spPr>
                    <a:xfrm>
                      <a:off x="0" y="0"/>
                      <a:ext cx="5016974" cy="3888755"/>
                    </a:xfrm>
                    <a:prstGeom prst="rect">
                      <a:avLst/>
                    </a:prstGeom>
                    <a:noFill/>
                    <a:ln>
                      <a:noFill/>
                    </a:ln>
                  </pic:spPr>
                </pic:pic>
              </a:graphicData>
            </a:graphic>
          </wp:inline>
        </w:drawing>
      </w:r>
      <w:r>
        <w:rPr>
          <w:rFonts w:ascii="Georgia" w:hAnsi="Georgia" w:cs="Times New Roman"/>
        </w:rPr>
        <w:t xml:space="preserve">        </w:t>
      </w:r>
      <w:r>
        <w:rPr>
          <w:rFonts w:ascii="Georgia" w:hAnsi="Georgia" w:cs="Times New Roman"/>
          <w:noProof/>
        </w:rPr>
        <w:drawing>
          <wp:inline distT="0" distB="0" distL="0" distR="0">
            <wp:extent cx="2095500" cy="2636520"/>
            <wp:effectExtent l="0" t="0" r="0" b="0"/>
            <wp:docPr id="246" name="图片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6" name="图片 246"/>
                    <pic:cNvPicPr>
                      <a:picLocks noChangeAspect="1"/>
                    </pic:cNvPicPr>
                  </pic:nvPicPr>
                  <pic:blipFill>
                    <a:blip r:embed="rId69"/>
                    <a:stretch>
                      <a:fillRect/>
                    </a:stretch>
                  </pic:blipFill>
                  <pic:spPr>
                    <a:xfrm>
                      <a:off x="0" y="0"/>
                      <a:ext cx="2095682" cy="2636748"/>
                    </a:xfrm>
                    <a:prstGeom prst="rect">
                      <a:avLst/>
                    </a:prstGeom>
                  </pic:spPr>
                </pic:pic>
              </a:graphicData>
            </a:graphic>
          </wp:inline>
        </w:drawing>
      </w:r>
    </w:p>
    <w:p w:rsidR="00B9080E" w:rsidRDefault="00615854">
      <w:pPr>
        <w:pStyle w:val="af8"/>
        <w:numPr>
          <w:ilvl w:val="0"/>
          <w:numId w:val="3"/>
        </w:numPr>
        <w:ind w:firstLineChars="0"/>
        <w:rPr>
          <w:rFonts w:ascii="Georgia" w:hAnsi="Georgia" w:cs="Times New Roman"/>
          <w:sz w:val="22"/>
          <w:szCs w:val="22"/>
        </w:rPr>
      </w:pPr>
      <w:r>
        <w:rPr>
          <w:rFonts w:ascii="Georgia" w:hAnsi="Georgia" w:cs="Times New Roman"/>
          <w:sz w:val="22"/>
          <w:szCs w:val="22"/>
        </w:rPr>
        <w:t xml:space="preserve">             </w:t>
      </w:r>
      <w:r>
        <w:rPr>
          <w:rFonts w:ascii="Georgia" w:hAnsi="Georgia" w:cs="Times New Roman"/>
          <w:sz w:val="22"/>
          <w:szCs w:val="22"/>
        </w:rPr>
        <w:tab/>
      </w:r>
      <w:r>
        <w:rPr>
          <w:rFonts w:ascii="Georgia" w:hAnsi="Georgia" w:cs="Times New Roman"/>
          <w:sz w:val="22"/>
          <w:szCs w:val="22"/>
        </w:rPr>
        <w:tab/>
        <w:t xml:space="preserve">            </w:t>
      </w:r>
      <w:r>
        <w:rPr>
          <w:rFonts w:ascii="Georgia" w:hAnsi="Georgia" w:cs="Times New Roman"/>
          <w:sz w:val="22"/>
          <w:szCs w:val="22"/>
        </w:rPr>
        <w:tab/>
        <w:t>b)</w:t>
      </w:r>
    </w:p>
    <w:p w:rsidR="00B9080E" w:rsidRDefault="00B9080E">
      <w:pPr>
        <w:ind w:left="420"/>
        <w:rPr>
          <w:rFonts w:ascii="Georgia" w:hAnsi="Georgia" w:cs="Times New Roman"/>
          <w:szCs w:val="21"/>
        </w:rPr>
      </w:pPr>
    </w:p>
    <w:p w:rsidR="00B9080E" w:rsidRDefault="00615854" w:rsidP="003313AF">
      <w:pPr>
        <w:jc w:val="both"/>
        <w:rPr>
          <w:rFonts w:ascii="Georgia" w:hAnsi="Georgia" w:cs="Times New Roman"/>
          <w:sz w:val="22"/>
          <w:szCs w:val="22"/>
        </w:rPr>
      </w:pPr>
      <w:r>
        <w:rPr>
          <w:rFonts w:ascii="Georgia" w:hAnsi="Georgia" w:cs="Times New Roman"/>
          <w:sz w:val="22"/>
          <w:szCs w:val="22"/>
        </w:rPr>
        <w:t>Figure S8. Allele alignment tool. a) Alleles of a locus will be aligned to a standard sequence. ‘-’ means a base is correctly matched, otherwise, mismatched bases are shown. ‘*’ indicates a base is missing. b) Clicking ‘Info’ will display the statistical information of the locus.</w:t>
      </w:r>
      <w:bookmarkEnd w:id="55"/>
      <w:r>
        <w:rPr>
          <w:rFonts w:ascii="Georgia" w:hAnsi="Georgia" w:cs="Times New Roman"/>
          <w:sz w:val="22"/>
          <w:szCs w:val="22"/>
        </w:rPr>
        <w:t xml:space="preserve">   </w:t>
      </w:r>
    </w:p>
    <w:p w:rsidR="00B9080E" w:rsidRDefault="00B9080E">
      <w:pPr>
        <w:rPr>
          <w:rFonts w:ascii="Georgia" w:hAnsi="Georgia" w:cs="Times New Roman"/>
          <w:sz w:val="22"/>
          <w:szCs w:val="22"/>
        </w:rPr>
      </w:pPr>
    </w:p>
    <w:p w:rsidR="00B9080E" w:rsidRDefault="00615854">
      <w:pPr>
        <w:pStyle w:val="2"/>
        <w:numPr>
          <w:ilvl w:val="0"/>
          <w:numId w:val="1"/>
        </w:numPr>
        <w:rPr>
          <w:rFonts w:ascii="Georgia" w:hAnsi="Georgia" w:cs="Times New Roman"/>
        </w:rPr>
      </w:pPr>
      <w:bookmarkStart w:id="56" w:name="_Toc35114926"/>
      <w:bookmarkStart w:id="57" w:name="_Toc23931745"/>
      <w:r>
        <w:rPr>
          <w:rFonts w:ascii="Georgia" w:hAnsi="Georgia" w:cs="Times New Roman"/>
        </w:rPr>
        <w:t>Verification using test data</w:t>
      </w:r>
      <w:bookmarkEnd w:id="56"/>
      <w:bookmarkEnd w:id="57"/>
    </w:p>
    <w:p w:rsidR="00B9080E" w:rsidRDefault="00615854">
      <w:pPr>
        <w:pStyle w:val="2"/>
        <w:numPr>
          <w:ilvl w:val="1"/>
          <w:numId w:val="1"/>
        </w:numPr>
        <w:rPr>
          <w:rFonts w:ascii="Georgia" w:hAnsi="Georgia" w:cs="Times New Roman"/>
        </w:rPr>
      </w:pPr>
      <w:bookmarkStart w:id="58" w:name="_Toc35114927"/>
      <w:bookmarkStart w:id="59" w:name="_Toc23931746"/>
      <w:r>
        <w:rPr>
          <w:rFonts w:ascii="Georgia" w:hAnsi="Georgia" w:cs="Times New Roman"/>
        </w:rPr>
        <w:t>Test data</w:t>
      </w:r>
      <w:bookmarkEnd w:id="58"/>
      <w:bookmarkEnd w:id="59"/>
    </w:p>
    <w:p w:rsidR="00B9080E" w:rsidRDefault="00615854" w:rsidP="003313AF">
      <w:pPr>
        <w:shd w:val="clear" w:color="auto" w:fill="FFFFFF"/>
        <w:ind w:firstLine="360"/>
        <w:jc w:val="both"/>
        <w:rPr>
          <w:rFonts w:ascii="Georgia" w:hAnsi="Georgia" w:cs="Times New Roman"/>
          <w:color w:val="000000"/>
        </w:rPr>
      </w:pPr>
      <w:r>
        <w:rPr>
          <w:rFonts w:ascii="Georgia" w:hAnsi="Georgia" w:cs="Times New Roman"/>
          <w:color w:val="000000"/>
        </w:rPr>
        <w:t>Our test data contains 36 samples initiated for external quality assessments with the University of California Los Angeles (UCLA) International HLA DNA Exchange (Los Angeles, CA, USA). Genomic DNAs with known HLA typing results were obtained from UCLA and amplified using locus-specific primers. All samples have been typed for HLA-A, -B, -C, -DRB1, and -DQB1 by Sange</w:t>
      </w:r>
      <w:r>
        <w:rPr>
          <w:rFonts w:ascii="Georgia" w:hAnsi="Georgia" w:cs="Times New Roman" w:hint="eastAsia"/>
          <w:color w:val="000000"/>
        </w:rPr>
        <w:t>r</w:t>
      </w:r>
      <w:r>
        <w:rPr>
          <w:rFonts w:ascii="Georgia" w:hAnsi="Georgia" w:cs="Times New Roman"/>
          <w:color w:val="000000"/>
        </w:rPr>
        <w:t xml:space="preserve"> sequencing using a 3730XL DNA Analyzer (Applied Biosystems, Foster City, CA). The sequencing reaction </w:t>
      </w:r>
      <w:r>
        <w:rPr>
          <w:rFonts w:ascii="Georgia" w:hAnsi="Georgia" w:cs="Times New Roman"/>
          <w:color w:val="000000"/>
        </w:rPr>
        <w:lastRenderedPageBreak/>
        <w:t xml:space="preserve">was performed using the </w:t>
      </w:r>
      <w:proofErr w:type="spellStart"/>
      <w:r>
        <w:rPr>
          <w:rFonts w:ascii="Georgia" w:hAnsi="Georgia" w:cs="Times New Roman"/>
          <w:color w:val="000000"/>
        </w:rPr>
        <w:t>BigDye</w:t>
      </w:r>
      <w:proofErr w:type="spellEnd"/>
      <w:r>
        <w:rPr>
          <w:rFonts w:ascii="Georgia" w:hAnsi="Georgia" w:cs="Times New Roman"/>
          <w:color w:val="000000"/>
        </w:rPr>
        <w:t xml:space="preserve">® Terminator v3.1 Cycle Sequencing Ready Reaction Kit (Applied Biosystems). The sequencing reaction was performed using the </w:t>
      </w:r>
      <w:proofErr w:type="spellStart"/>
      <w:r>
        <w:rPr>
          <w:rFonts w:ascii="Georgia" w:hAnsi="Georgia" w:cs="Times New Roman"/>
          <w:color w:val="000000"/>
        </w:rPr>
        <w:t>BigDye</w:t>
      </w:r>
      <w:proofErr w:type="spellEnd"/>
      <w:r>
        <w:rPr>
          <w:rFonts w:ascii="Georgia" w:hAnsi="Georgia" w:cs="Times New Roman"/>
          <w:color w:val="000000"/>
        </w:rPr>
        <w:t xml:space="preserve">® Terminator v3.1 Cycle Sequencing Ready Reaction Kit (Applied Biosystems). The Sanger sequencing strategy involved amplification spanning exons 2, 3 and 4 for HLA-A, -B, -C, and two separate amplicons for exons 2 and 3 for HLA-DQB1 and -DPB1 (Table S1). Group-specific sequencing primers (GSSP) were applied to resolve ambiguities. </w:t>
      </w:r>
      <w:r>
        <w:rPr>
          <w:rFonts w:ascii="Georgia" w:eastAsiaTheme="minorEastAsia" w:hAnsi="Georgia" w:cstheme="minorBidi"/>
          <w:color w:val="000000" w:themeColor="text1"/>
        </w:rPr>
        <w:t xml:space="preserve">The test data have been deposited in the CNSA (https://db.cngb.org/cnsa/) of </w:t>
      </w:r>
      <w:proofErr w:type="spellStart"/>
      <w:r>
        <w:rPr>
          <w:rFonts w:ascii="Georgia" w:eastAsiaTheme="minorEastAsia" w:hAnsi="Georgia" w:cstheme="minorBidi"/>
          <w:color w:val="000000" w:themeColor="text1"/>
        </w:rPr>
        <w:t>CNGBdb</w:t>
      </w:r>
      <w:proofErr w:type="spellEnd"/>
      <w:r>
        <w:rPr>
          <w:rFonts w:ascii="Georgia" w:eastAsiaTheme="minorEastAsia" w:hAnsi="Georgia" w:cstheme="minorBidi"/>
          <w:color w:val="000000" w:themeColor="text1"/>
        </w:rPr>
        <w:t xml:space="preserve"> with an accession code </w:t>
      </w:r>
      <w:r>
        <w:rPr>
          <w:rFonts w:ascii="Georgia" w:eastAsiaTheme="minorEastAsia" w:hAnsi="Georgia" w:cstheme="minorBidi" w:hint="eastAsia"/>
          <w:color w:val="000000" w:themeColor="text1"/>
        </w:rPr>
        <w:t>CNP</w:t>
      </w:r>
      <w:r>
        <w:rPr>
          <w:rFonts w:ascii="Georgia" w:eastAsiaTheme="minorEastAsia" w:hAnsi="Georgia" w:cstheme="minorBidi"/>
          <w:color w:val="000000" w:themeColor="text1"/>
        </w:rPr>
        <w:t>0000512.</w:t>
      </w:r>
    </w:p>
    <w:p w:rsidR="00B9080E" w:rsidRDefault="00615854">
      <w:pPr>
        <w:pStyle w:val="2"/>
        <w:numPr>
          <w:ilvl w:val="1"/>
          <w:numId w:val="1"/>
        </w:numPr>
        <w:rPr>
          <w:rFonts w:ascii="Georgia" w:hAnsi="Georgia" w:cs="Times New Roman"/>
        </w:rPr>
      </w:pPr>
      <w:bookmarkStart w:id="60" w:name="_Toc35114928"/>
      <w:bookmarkStart w:id="61" w:name="_Toc23931747"/>
      <w:r>
        <w:rPr>
          <w:rFonts w:ascii="Georgia" w:hAnsi="Georgia" w:cs="Times New Roman"/>
        </w:rPr>
        <w:t>Results</w:t>
      </w:r>
      <w:bookmarkEnd w:id="60"/>
      <w:bookmarkEnd w:id="61"/>
    </w:p>
    <w:p w:rsidR="00B9080E" w:rsidRDefault="00615854" w:rsidP="003313AF">
      <w:pPr>
        <w:jc w:val="both"/>
      </w:pPr>
      <w:r>
        <w:rPr>
          <w:rFonts w:ascii="Georgia" w:hAnsi="Georgia" w:cs="Times New Roman"/>
          <w:color w:val="000000"/>
        </w:rPr>
        <w:t>The sequence was analyzed with SOAPTyping. The typing results were compared to the consensus based on the high resolution provided by UCLA. The consistency of SOAPTyping in typing HLA alleles at</w:t>
      </w:r>
      <w:r>
        <w:rPr>
          <w:rFonts w:ascii="Georgia" w:hAnsi="Georgia" w:cs="Times New Roman"/>
        </w:rPr>
        <w:t> </w:t>
      </w:r>
      <w:r>
        <w:rPr>
          <w:rFonts w:ascii="Georgia" w:hAnsi="Georgia" w:cs="Times New Roman"/>
          <w:color w:val="000000"/>
        </w:rPr>
        <w:t>two-field designations</w:t>
      </w:r>
      <w:r>
        <w:rPr>
          <w:rFonts w:ascii="Georgia" w:hAnsi="Georgia" w:cs="Times New Roman" w:hint="eastAsia"/>
          <w:color w:val="000000"/>
        </w:rPr>
        <w:t xml:space="preserve"> </w:t>
      </w:r>
      <w:r>
        <w:rPr>
          <w:rFonts w:ascii="Georgia" w:hAnsi="Georgia" w:cs="Times New Roman"/>
          <w:color w:val="000000"/>
        </w:rPr>
        <w:t xml:space="preserve">was verified to be accurate at the level of 100% (36/36) for HLA-A, -B, -C, -DR and -DQ. </w:t>
      </w:r>
      <w:r>
        <w:rPr>
          <w:rFonts w:ascii="Georgia" w:hAnsi="Georgia" w:cs="Times New Roman" w:hint="eastAsia"/>
          <w:color w:val="000000"/>
        </w:rPr>
        <w:t>The detailed results of 36 tested samples were shown in Table S</w:t>
      </w:r>
      <w:r>
        <w:rPr>
          <w:rFonts w:ascii="Georgia" w:hAnsi="Georgia" w:cs="Times New Roman"/>
          <w:color w:val="000000"/>
        </w:rPr>
        <w:t>8</w:t>
      </w:r>
      <w:r>
        <w:rPr>
          <w:rFonts w:ascii="Georgia" w:hAnsi="Georgia" w:cs="Times New Roman" w:hint="eastAsia"/>
          <w:color w:val="000000"/>
        </w:rPr>
        <w:t>.</w:t>
      </w:r>
      <w:r>
        <w:rPr>
          <w:rFonts w:ascii="Georgia" w:hAnsi="Georgia" w:cs="Times New Roman"/>
          <w:color w:val="000000"/>
        </w:rPr>
        <w:t xml:space="preserve"> The means of </w:t>
      </w:r>
      <w:r>
        <w:rPr>
          <w:rFonts w:ascii="Georgia" w:hAnsi="Georgia" w:cs="Times New Roman" w:hint="eastAsia"/>
          <w:color w:val="000000"/>
        </w:rPr>
        <w:t>these</w:t>
      </w:r>
      <w:r>
        <w:rPr>
          <w:rFonts w:ascii="Georgia" w:hAnsi="Georgia" w:cs="Times New Roman"/>
          <w:color w:val="000000"/>
        </w:rPr>
        <w:t xml:space="preserve"> columns are </w:t>
      </w:r>
      <w:r>
        <w:rPr>
          <w:rFonts w:ascii="Georgia" w:hAnsi="Georgia" w:cs="Times New Roman" w:hint="eastAsia"/>
          <w:color w:val="000000"/>
        </w:rPr>
        <w:t>sample</w:t>
      </w:r>
      <w:r>
        <w:rPr>
          <w:rFonts w:ascii="Georgia" w:hAnsi="Georgia" w:cs="Times New Roman"/>
          <w:color w:val="000000"/>
        </w:rPr>
        <w:t xml:space="preserve"> name from UCLA, Population of the sample, Allele1 type of the Gene HLA-A, Allele2 type of the Gene HLA-A, Allele1 type of the Gene HLA-B, Allele2 type of the Gene HLA-B, Allele1 type of the Gene HLA-C, Allele2 type of the Gene HLA-C, Allele1 type of the Gene HLA-DRB1, Allele2 type of the Gene HLA-DRB1, Allele1 type of the Gene HLA-DQB1, Allele2 type of the Gene HLA-DQB.</w:t>
      </w:r>
    </w:p>
    <w:p w:rsidR="00B9080E" w:rsidRDefault="00615854">
      <w:pPr>
        <w:shd w:val="clear" w:color="auto" w:fill="FFFFFF"/>
        <w:ind w:firstLine="360"/>
        <w:jc w:val="center"/>
        <w:rPr>
          <w:rFonts w:ascii="Georgia" w:hAnsi="Georgia" w:cs="Times New Roman"/>
          <w:color w:val="000000"/>
        </w:rPr>
      </w:pPr>
      <w:r>
        <w:rPr>
          <w:rFonts w:ascii="Georgia" w:hAnsi="Georgia" w:cs="Times New Roman"/>
          <w:color w:val="000000"/>
        </w:rPr>
        <w:t>Table S8. SOAPTyping results of 36 samples from UCLA International DNA Exchange</w:t>
      </w:r>
    </w:p>
    <w:tbl>
      <w:tblPr>
        <w:tblStyle w:val="af7"/>
        <w:tblW w:w="14468" w:type="dxa"/>
        <w:tblInd w:w="-61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1"/>
        <w:gridCol w:w="1371"/>
        <w:gridCol w:w="978"/>
        <w:gridCol w:w="978"/>
        <w:gridCol w:w="976"/>
        <w:gridCol w:w="976"/>
        <w:gridCol w:w="972"/>
        <w:gridCol w:w="978"/>
        <w:gridCol w:w="1358"/>
        <w:gridCol w:w="1358"/>
        <w:gridCol w:w="1361"/>
        <w:gridCol w:w="1361"/>
      </w:tblGrid>
      <w:tr w:rsidR="00B9080E">
        <w:tc>
          <w:tcPr>
            <w:tcW w:w="1801" w:type="dxa"/>
            <w:tcBorders>
              <w:top w:val="single" w:sz="4" w:space="0" w:color="auto"/>
              <w:bottom w:val="single" w:sz="4" w:space="0" w:color="auto"/>
            </w:tcBorders>
            <w:vAlign w:val="center"/>
          </w:tcPr>
          <w:p w:rsidR="00B9080E" w:rsidRDefault="00615854">
            <w:pPr>
              <w:jc w:val="center"/>
              <w:rPr>
                <w:rFonts w:ascii="Georgia" w:hAnsi="Georgia" w:cs="Times New Roman"/>
                <w:sz w:val="20"/>
                <w:szCs w:val="20"/>
              </w:rPr>
            </w:pPr>
            <w:proofErr w:type="spellStart"/>
            <w:r>
              <w:rPr>
                <w:rFonts w:ascii="Georgia" w:hAnsi="Georgia" w:cs="Times New Roman"/>
                <w:sz w:val="20"/>
                <w:szCs w:val="20"/>
              </w:rPr>
              <w:t>SampleNameUcla</w:t>
            </w:r>
            <w:proofErr w:type="spellEnd"/>
          </w:p>
        </w:tc>
        <w:tc>
          <w:tcPr>
            <w:tcW w:w="1371" w:type="dxa"/>
            <w:tcBorders>
              <w:top w:val="single" w:sz="4" w:space="0" w:color="auto"/>
              <w:bottom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Population</w:t>
            </w:r>
          </w:p>
        </w:tc>
        <w:tc>
          <w:tcPr>
            <w:tcW w:w="978" w:type="dxa"/>
            <w:tcBorders>
              <w:top w:val="single" w:sz="4" w:space="0" w:color="auto"/>
              <w:bottom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A1</w:t>
            </w:r>
          </w:p>
        </w:tc>
        <w:tc>
          <w:tcPr>
            <w:tcW w:w="978" w:type="dxa"/>
            <w:tcBorders>
              <w:top w:val="single" w:sz="4" w:space="0" w:color="auto"/>
              <w:bottom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A2</w:t>
            </w:r>
          </w:p>
        </w:tc>
        <w:tc>
          <w:tcPr>
            <w:tcW w:w="976" w:type="dxa"/>
            <w:tcBorders>
              <w:top w:val="single" w:sz="4" w:space="0" w:color="auto"/>
              <w:bottom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B1</w:t>
            </w:r>
          </w:p>
        </w:tc>
        <w:tc>
          <w:tcPr>
            <w:tcW w:w="976" w:type="dxa"/>
            <w:tcBorders>
              <w:top w:val="single" w:sz="4" w:space="0" w:color="auto"/>
              <w:bottom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B2</w:t>
            </w:r>
          </w:p>
        </w:tc>
        <w:tc>
          <w:tcPr>
            <w:tcW w:w="972" w:type="dxa"/>
            <w:tcBorders>
              <w:top w:val="single" w:sz="4" w:space="0" w:color="auto"/>
              <w:bottom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C1</w:t>
            </w:r>
          </w:p>
        </w:tc>
        <w:tc>
          <w:tcPr>
            <w:tcW w:w="978" w:type="dxa"/>
            <w:tcBorders>
              <w:top w:val="single" w:sz="4" w:space="0" w:color="auto"/>
              <w:bottom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C2</w:t>
            </w:r>
          </w:p>
        </w:tc>
        <w:tc>
          <w:tcPr>
            <w:tcW w:w="1358" w:type="dxa"/>
            <w:tcBorders>
              <w:top w:val="single" w:sz="4" w:space="0" w:color="auto"/>
              <w:bottom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DRB1</w:t>
            </w:r>
          </w:p>
        </w:tc>
        <w:tc>
          <w:tcPr>
            <w:tcW w:w="1358" w:type="dxa"/>
            <w:tcBorders>
              <w:top w:val="single" w:sz="4" w:space="0" w:color="auto"/>
              <w:bottom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DRB2</w:t>
            </w:r>
          </w:p>
        </w:tc>
        <w:tc>
          <w:tcPr>
            <w:tcW w:w="1361" w:type="dxa"/>
            <w:tcBorders>
              <w:top w:val="single" w:sz="4" w:space="0" w:color="auto"/>
              <w:bottom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DQB1</w:t>
            </w:r>
          </w:p>
        </w:tc>
        <w:tc>
          <w:tcPr>
            <w:tcW w:w="1361" w:type="dxa"/>
            <w:tcBorders>
              <w:top w:val="single" w:sz="4" w:space="0" w:color="auto"/>
              <w:bottom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DQB2</w:t>
            </w:r>
          </w:p>
        </w:tc>
      </w:tr>
      <w:tr w:rsidR="00B9080E">
        <w:tc>
          <w:tcPr>
            <w:tcW w:w="1801" w:type="dxa"/>
            <w:tcBorders>
              <w:top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#867</w:t>
            </w:r>
          </w:p>
        </w:tc>
        <w:tc>
          <w:tcPr>
            <w:tcW w:w="1371" w:type="dxa"/>
            <w:tcBorders>
              <w:top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BLACK</w:t>
            </w:r>
          </w:p>
        </w:tc>
        <w:tc>
          <w:tcPr>
            <w:tcW w:w="978" w:type="dxa"/>
            <w:tcBorders>
              <w:top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8" w:type="dxa"/>
            <w:tcBorders>
              <w:top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A*66:02</w:t>
            </w:r>
          </w:p>
        </w:tc>
        <w:tc>
          <w:tcPr>
            <w:tcW w:w="976" w:type="dxa"/>
            <w:tcBorders>
              <w:top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B*44:02</w:t>
            </w:r>
          </w:p>
        </w:tc>
        <w:tc>
          <w:tcPr>
            <w:tcW w:w="976" w:type="dxa"/>
            <w:tcBorders>
              <w:top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B*57:03</w:t>
            </w:r>
          </w:p>
        </w:tc>
        <w:tc>
          <w:tcPr>
            <w:tcW w:w="972" w:type="dxa"/>
            <w:tcBorders>
              <w:top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C*05:01</w:t>
            </w:r>
          </w:p>
        </w:tc>
        <w:tc>
          <w:tcPr>
            <w:tcW w:w="978" w:type="dxa"/>
            <w:tcBorders>
              <w:top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C*06:02</w:t>
            </w:r>
          </w:p>
        </w:tc>
        <w:tc>
          <w:tcPr>
            <w:tcW w:w="1358" w:type="dxa"/>
            <w:tcBorders>
              <w:top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DRB1*03:01</w:t>
            </w:r>
          </w:p>
        </w:tc>
        <w:tc>
          <w:tcPr>
            <w:tcW w:w="1358" w:type="dxa"/>
            <w:tcBorders>
              <w:top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DRB1*04:02</w:t>
            </w:r>
          </w:p>
        </w:tc>
        <w:tc>
          <w:tcPr>
            <w:tcW w:w="1361" w:type="dxa"/>
            <w:tcBorders>
              <w:top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DQB1*02:01</w:t>
            </w:r>
          </w:p>
        </w:tc>
        <w:tc>
          <w:tcPr>
            <w:tcW w:w="1361" w:type="dxa"/>
            <w:tcBorders>
              <w:top w:val="single" w:sz="4" w:space="0" w:color="auto"/>
            </w:tcBorders>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#868</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HISPANIC</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A*01:01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B*52:01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B*57:01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C*03:03</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C*07:01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DRB1*01:01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DRB1*14:06</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DQB1*05:01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#869</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A*31:01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B*27:05</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B*40:06</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C*02:02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C*08:01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DRB1*09:01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DQB1*03:03</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#870</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CAUCASIAN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A*11:01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A*25:01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B*15:01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B*44:02</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C*03:03</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C*05:01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DRB1*13:01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DQB1*06:03</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#871</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HISPANIC</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A*26:01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A*29:02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B*27:05</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B*44:03</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C*02:02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C*16:01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DRB1*07:01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DRB1*08:03</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DQB1*02:02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#872</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CAUCASIAN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A*03:01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A*03:01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B*07:02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B*44:02</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C*05:01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C*07:02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DRB1*15:01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#873</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HISPANIC</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A*03:01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A*03:01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B*07:02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B*45:01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C*06:02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C*07:02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DRB1*16:01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DQB1*05:02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#874</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A*02:07</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A*11:01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B*15:58</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B*46:01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C*01:02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C*01:02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DRB1*14:54</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DRB1*15:01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DQB1*05:02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DQB1*05:02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#875</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CAUCASIAN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A*30:02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B*15:04</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B*18:01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C*03:03</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C*05:01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DRB1*03:01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DRB1*08:04</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DQB1*02:01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DQB1*04:02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#876</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CAUCASIAN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A*66:01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B*27:05</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B*40:01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C*01:02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C*03:04</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DRB1*01:01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DRB1*04:04</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DQB1*05:01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#877</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BLACK</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A*24:02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A*34:02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B*13:02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B*14:02</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C*06:02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C*08:02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DRB1*07:01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DRB1*14:54</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DQB1*05:03</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DQB1*02:02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#878</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UNKNOWN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A*26:01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A*26:03</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B*40:02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B*51:01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C*03:04</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C*14:02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DRB1*09:01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DRB1*14:03</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DQB1*03:03</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#879</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CAUCASIAN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A*26:01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B*14:01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B*55:01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C*03:03</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C*08:02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DRB1*07:01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DRB1*11:03</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DQB1*02:02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#880</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HISPANIC</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A*26:01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B*14:02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B*53:01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C*01:02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C*08:02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DRB1*03:01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DRB1*13:02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DQB1*06:09</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DQB1*02:01</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#881</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BLACK</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A*03:01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A*33:01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B*51:01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B*57:03</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C*01:02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C*18:02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DRB1*11:01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DRB1*11:01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DQB1*03:19</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#882</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HISPANIC</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A*02:06</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B*07:02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B*49:01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C*07:01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C*07:02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DRB1*13:02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DRB1*15:01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DQB1*06:04</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#883</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A*02:06</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A*24:02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B*56:01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B*56:02</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C*01:02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C*01:02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DRB1*04:03</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DRB1*09:01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DQB1*03:03</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#884</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CAUCASIAN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A*29:02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A*32:01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B*13:02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B*44:03</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C*06:02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C*16:01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DRB1*07:01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DRB1*12:01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DQB1*02:02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#885</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BLACK</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A*25:01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A*74:01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B*08:01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B*15:03</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C*02:10</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C*07:01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DRB1*03:01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DRB1*11:01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DQB1*02:01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DQB1*03:19</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#886</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HISPANIC</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A*01:01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A*25:01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B*51:01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B*57:01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C*06:02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C*12:03</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DRB1*04:07</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DRB1*13:02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DQB1*06:04</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#887</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HISPANIC</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A*34:02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B*40:01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B*53:01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C*03:04</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C*06:02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DRB1*09:01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DRB1*11:01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DQB1*02:02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#888</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A*02:06</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B*40:01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B*55:02</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C*04:82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C*08:01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DRB1*04:03</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DRB1*08:03</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#889</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CAUCASIAN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A*01:01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A*29:02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B*08:01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B*45:01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C*06:02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C*07:01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#890</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CAUCASIAN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A*03:01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A*30:02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B*14:02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B*35:01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C*04:01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C*08:02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DRB1*08:06</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DRB1*13:01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DQB1*06:03</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#891</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BLACK</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A*66:02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A*68:02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B*39:10</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B*57:03</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C*12:03</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C*18:02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DRB1*13:02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DRB1*16:02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DQB1*05:02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DQB1*06:09</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#892</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HISPANIC</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A*02:06</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A*31:01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B*15:01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B*39:06</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C*01:02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C*07:02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DRB1*08:02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DRB1*14:06</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DQB1*04:02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#893</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HISPANIC</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A*23:01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A*30:10</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B*41:01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B*41:01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C*06:02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C*08:02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DRB1*04:05</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DRB1*11:01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DQB1*02:02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#894</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CAUCASIAN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A*01:01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A*29:02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B*07:02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B*07:02</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C*07:02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C*07:02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DRB1*15:01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DRB1*15:01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#895</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A*02:06</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B*40:06</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B*51:01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C*08:01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C*15:02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DRB1*08:02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DRB1*08:03</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DQB1*04:02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#896</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CAUCASIAN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A*03:01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B*27:02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B*41:01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C*02:02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C*17:01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DRB1*04:04</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DRB1*13:01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DQB1*06:03</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DQB1*04:02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#897</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HISPANIC</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A*02:05</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A*68:01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B*48:01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B*50:01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C*06:02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C*08:01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DRB1*04:04</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DRB1*07:01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DQB1*02:02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#898</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BLACK</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A*24:02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B*14:01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B*45:01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C*02:10</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C*16:01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DRB1*01:02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DRB1*07:01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DQB1*05:01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DQB1*02:02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#899</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UNKNOWN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A*03:01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A*33:03</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B*18:01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B*49:01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C*05:01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C*07:01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DRB1*03:02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DRB1*11:02</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DQB1*03:19</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DQB1*04:02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#900</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CAUCASIAN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A*01:01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B*27:05</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B*37:01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C*02:02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C*06:02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DRB1*10:01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DRB1*14:54</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DQB1*05:01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DQB1*05:03</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#901</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A*03:01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A*03:01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B*07:02</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B*35:01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C*04:01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C*07:02</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DRB1*01:01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DRB1*15:01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DQB1*05:01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DQB1*06:02</w:t>
            </w:r>
          </w:p>
        </w:tc>
      </w:tr>
      <w:tr w:rsidR="00B9080E">
        <w:tc>
          <w:tcPr>
            <w:tcW w:w="180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#902</w:t>
            </w:r>
          </w:p>
        </w:tc>
        <w:tc>
          <w:tcPr>
            <w:tcW w:w="137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CAUCASIAN</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A*01:01</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A*02:01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B*08:01</w:t>
            </w:r>
          </w:p>
        </w:tc>
        <w:tc>
          <w:tcPr>
            <w:tcW w:w="976"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B*37:01</w:t>
            </w:r>
          </w:p>
        </w:tc>
        <w:tc>
          <w:tcPr>
            <w:tcW w:w="972"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C*06:02</w:t>
            </w:r>
          </w:p>
        </w:tc>
        <w:tc>
          <w:tcPr>
            <w:tcW w:w="97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C*07:01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DRB1*03:01</w:t>
            </w:r>
          </w:p>
        </w:tc>
        <w:tc>
          <w:tcPr>
            <w:tcW w:w="1358"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DRB1*11:01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DQB1*02:01</w:t>
            </w:r>
          </w:p>
        </w:tc>
        <w:tc>
          <w:tcPr>
            <w:tcW w:w="1361" w:type="dxa"/>
            <w:vAlign w:val="center"/>
          </w:tcPr>
          <w:p w:rsidR="00B9080E" w:rsidRDefault="00615854">
            <w:pPr>
              <w:jc w:val="center"/>
              <w:rPr>
                <w:rFonts w:ascii="Georgia" w:hAnsi="Georgia" w:cs="Times New Roman"/>
                <w:sz w:val="20"/>
                <w:szCs w:val="20"/>
              </w:rPr>
            </w:pPr>
            <w:r>
              <w:rPr>
                <w:rFonts w:ascii="Georgia" w:hAnsi="Georgia" w:cs="Times New Roman"/>
                <w:sz w:val="20"/>
                <w:szCs w:val="20"/>
              </w:rPr>
              <w:t>DQB1*03:01</w:t>
            </w:r>
          </w:p>
        </w:tc>
      </w:tr>
    </w:tbl>
    <w:p w:rsidR="00B9080E" w:rsidRDefault="00B9080E">
      <w:pPr>
        <w:jc w:val="center"/>
        <w:rPr>
          <w:rFonts w:ascii="Georgia" w:hAnsi="Georgia" w:cs="Times New Roman"/>
          <w:sz w:val="20"/>
          <w:szCs w:val="20"/>
        </w:rPr>
      </w:pPr>
    </w:p>
    <w:p w:rsidR="00B9080E" w:rsidRDefault="00B9080E">
      <w:pPr>
        <w:pStyle w:val="2"/>
        <w:ind w:left="440"/>
        <w:rPr>
          <w:rFonts w:ascii="Georgia" w:hAnsi="Georgia" w:cs="Times New Roman"/>
        </w:rPr>
      </w:pPr>
    </w:p>
    <w:sectPr w:rsidR="00B9080E" w:rsidSect="003313AF">
      <w:headerReference w:type="even" r:id="rId70"/>
      <w:headerReference w:type="default" r:id="rId71"/>
      <w:footerReference w:type="default" r:id="rId72"/>
      <w:pgSz w:w="16838" w:h="23811"/>
      <w:pgMar w:top="1440" w:right="1800" w:bottom="1440" w:left="1800" w:header="851" w:footer="992" w:gutter="0"/>
      <w:cols w:space="425"/>
      <w:docGrid w:type="lines" w:linePitch="317" w:charSpace="6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A355B" w:rsidRDefault="004A355B">
      <w:r>
        <w:separator/>
      </w:r>
    </w:p>
  </w:endnote>
  <w:endnote w:type="continuationSeparator" w:id="0">
    <w:p w:rsidR="004A355B" w:rsidRDefault="004A355B">
      <w:r>
        <w:continuationSeparator/>
      </w:r>
    </w:p>
  </w:endnote>
  <w:endnote w:type="continuationNotice" w:id="1">
    <w:p w:rsidR="004A355B" w:rsidRDefault="004A355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STHeiti">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CA0662" w:rsidRDefault="00CA0662">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A355B" w:rsidRDefault="004A355B">
      <w:r>
        <w:separator/>
      </w:r>
    </w:p>
  </w:footnote>
  <w:footnote w:type="continuationSeparator" w:id="0">
    <w:p w:rsidR="004A355B" w:rsidRDefault="004A355B">
      <w:r>
        <w:continuationSeparator/>
      </w:r>
    </w:p>
  </w:footnote>
  <w:footnote w:type="continuationNotice" w:id="1">
    <w:p w:rsidR="004A355B" w:rsidRDefault="004A355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9080E" w:rsidRDefault="00B9080E">
    <w:pPr>
      <w:pStyle w:val="a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B9080E" w:rsidRDefault="00B9080E">
    <w:pPr>
      <w:pStyle w:val="ae"/>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80043"/>
    <w:multiLevelType w:val="hybridMultilevel"/>
    <w:tmpl w:val="7C403272"/>
    <w:lvl w:ilvl="0" w:tplc="C93A32BA">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01D60CD7"/>
    <w:multiLevelType w:val="hybridMultilevel"/>
    <w:tmpl w:val="5D9C7C18"/>
    <w:lvl w:ilvl="0" w:tplc="E5D81A4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EF4E3B"/>
    <w:multiLevelType w:val="multilevel"/>
    <w:tmpl w:val="FC586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0724A5"/>
    <w:multiLevelType w:val="multilevel"/>
    <w:tmpl w:val="0F0724A5"/>
    <w:lvl w:ilvl="0">
      <w:start w:val="1"/>
      <w:numFmt w:val="lowerLetter"/>
      <w:lvlText w:val="%1)"/>
      <w:lvlJc w:val="left"/>
      <w:pPr>
        <w:ind w:left="6300" w:hanging="840"/>
      </w:pPr>
      <w:rPr>
        <w:rFonts w:hint="default"/>
      </w:rPr>
    </w:lvl>
    <w:lvl w:ilvl="1">
      <w:start w:val="1"/>
      <w:numFmt w:val="lowerLetter"/>
      <w:lvlText w:val="%2)"/>
      <w:lvlJc w:val="left"/>
      <w:pPr>
        <w:ind w:left="6300" w:hanging="420"/>
      </w:pPr>
    </w:lvl>
    <w:lvl w:ilvl="2">
      <w:start w:val="1"/>
      <w:numFmt w:val="lowerRoman"/>
      <w:lvlText w:val="%3."/>
      <w:lvlJc w:val="right"/>
      <w:pPr>
        <w:ind w:left="6720" w:hanging="420"/>
      </w:pPr>
    </w:lvl>
    <w:lvl w:ilvl="3">
      <w:start w:val="1"/>
      <w:numFmt w:val="decimal"/>
      <w:lvlText w:val="%4."/>
      <w:lvlJc w:val="left"/>
      <w:pPr>
        <w:ind w:left="7140" w:hanging="420"/>
      </w:pPr>
    </w:lvl>
    <w:lvl w:ilvl="4">
      <w:start w:val="1"/>
      <w:numFmt w:val="lowerLetter"/>
      <w:lvlText w:val="%5)"/>
      <w:lvlJc w:val="left"/>
      <w:pPr>
        <w:ind w:left="7560" w:hanging="420"/>
      </w:pPr>
    </w:lvl>
    <w:lvl w:ilvl="5">
      <w:start w:val="1"/>
      <w:numFmt w:val="lowerRoman"/>
      <w:lvlText w:val="%6."/>
      <w:lvlJc w:val="right"/>
      <w:pPr>
        <w:ind w:left="7980" w:hanging="420"/>
      </w:pPr>
    </w:lvl>
    <w:lvl w:ilvl="6">
      <w:start w:val="1"/>
      <w:numFmt w:val="decimal"/>
      <w:lvlText w:val="%7."/>
      <w:lvlJc w:val="left"/>
      <w:pPr>
        <w:ind w:left="8400" w:hanging="420"/>
      </w:pPr>
    </w:lvl>
    <w:lvl w:ilvl="7">
      <w:start w:val="1"/>
      <w:numFmt w:val="lowerLetter"/>
      <w:lvlText w:val="%8)"/>
      <w:lvlJc w:val="left"/>
      <w:pPr>
        <w:ind w:left="8820" w:hanging="420"/>
      </w:pPr>
    </w:lvl>
    <w:lvl w:ilvl="8">
      <w:start w:val="1"/>
      <w:numFmt w:val="lowerRoman"/>
      <w:lvlText w:val="%9."/>
      <w:lvlJc w:val="right"/>
      <w:pPr>
        <w:ind w:left="9240" w:hanging="420"/>
      </w:pPr>
    </w:lvl>
  </w:abstractNum>
  <w:abstractNum w:abstractNumId="4" w15:restartNumberingAfterBreak="0">
    <w:nsid w:val="10F652AB"/>
    <w:multiLevelType w:val="hybridMultilevel"/>
    <w:tmpl w:val="886E5DA8"/>
    <w:lvl w:ilvl="0" w:tplc="EED4DA0C">
      <w:start w:val="1"/>
      <w:numFmt w:val="lowerLetter"/>
      <w:lvlText w:val="%1)"/>
      <w:lvlJc w:val="left"/>
      <w:pPr>
        <w:ind w:left="570" w:hanging="360"/>
      </w:pPr>
      <w:rPr>
        <w:rFonts w:hint="default"/>
      </w:rPr>
    </w:lvl>
    <w:lvl w:ilvl="1" w:tplc="04090019" w:tentative="1">
      <w:start w:val="1"/>
      <w:numFmt w:val="lowerLetter"/>
      <w:lvlText w:val="%2)"/>
      <w:lvlJc w:val="left"/>
      <w:pPr>
        <w:ind w:left="1050" w:hanging="420"/>
      </w:pPr>
    </w:lvl>
    <w:lvl w:ilvl="2" w:tplc="0409001B" w:tentative="1">
      <w:start w:val="1"/>
      <w:numFmt w:val="lowerRoman"/>
      <w:lvlText w:val="%3."/>
      <w:lvlJc w:val="right"/>
      <w:pPr>
        <w:ind w:left="1470" w:hanging="420"/>
      </w:pPr>
    </w:lvl>
    <w:lvl w:ilvl="3" w:tplc="0409000F" w:tentative="1">
      <w:start w:val="1"/>
      <w:numFmt w:val="decimal"/>
      <w:lvlText w:val="%4."/>
      <w:lvlJc w:val="left"/>
      <w:pPr>
        <w:ind w:left="1890" w:hanging="420"/>
      </w:pPr>
    </w:lvl>
    <w:lvl w:ilvl="4" w:tplc="04090019" w:tentative="1">
      <w:start w:val="1"/>
      <w:numFmt w:val="lowerLetter"/>
      <w:lvlText w:val="%5)"/>
      <w:lvlJc w:val="left"/>
      <w:pPr>
        <w:ind w:left="2310" w:hanging="420"/>
      </w:pPr>
    </w:lvl>
    <w:lvl w:ilvl="5" w:tplc="0409001B" w:tentative="1">
      <w:start w:val="1"/>
      <w:numFmt w:val="lowerRoman"/>
      <w:lvlText w:val="%6."/>
      <w:lvlJc w:val="right"/>
      <w:pPr>
        <w:ind w:left="2730" w:hanging="420"/>
      </w:pPr>
    </w:lvl>
    <w:lvl w:ilvl="6" w:tplc="0409000F" w:tentative="1">
      <w:start w:val="1"/>
      <w:numFmt w:val="decimal"/>
      <w:lvlText w:val="%7."/>
      <w:lvlJc w:val="left"/>
      <w:pPr>
        <w:ind w:left="3150" w:hanging="420"/>
      </w:pPr>
    </w:lvl>
    <w:lvl w:ilvl="7" w:tplc="04090019" w:tentative="1">
      <w:start w:val="1"/>
      <w:numFmt w:val="lowerLetter"/>
      <w:lvlText w:val="%8)"/>
      <w:lvlJc w:val="left"/>
      <w:pPr>
        <w:ind w:left="3570" w:hanging="420"/>
      </w:pPr>
    </w:lvl>
    <w:lvl w:ilvl="8" w:tplc="0409001B" w:tentative="1">
      <w:start w:val="1"/>
      <w:numFmt w:val="lowerRoman"/>
      <w:lvlText w:val="%9."/>
      <w:lvlJc w:val="right"/>
      <w:pPr>
        <w:ind w:left="3990" w:hanging="420"/>
      </w:pPr>
    </w:lvl>
  </w:abstractNum>
  <w:abstractNum w:abstractNumId="5" w15:restartNumberingAfterBreak="0">
    <w:nsid w:val="12212319"/>
    <w:multiLevelType w:val="multilevel"/>
    <w:tmpl w:val="12212319"/>
    <w:lvl w:ilvl="0">
      <w:start w:val="1"/>
      <w:numFmt w:val="decimal"/>
      <w:lvlText w:val="%1."/>
      <w:lvlJc w:val="left"/>
      <w:pPr>
        <w:ind w:left="360" w:hanging="360"/>
      </w:pPr>
      <w:rPr>
        <w:rFonts w:hint="eastAsia"/>
      </w:rPr>
    </w:lvl>
    <w:lvl w:ilvl="1">
      <w:start w:val="1"/>
      <w:numFmt w:val="decimal"/>
      <w:isLgl/>
      <w:lvlText w:val="%1.%2"/>
      <w:lvlJc w:val="left"/>
      <w:pPr>
        <w:ind w:left="440" w:hanging="440"/>
      </w:pPr>
      <w:rPr>
        <w:rFonts w:hint="eastAsia"/>
      </w:rPr>
    </w:lvl>
    <w:lvl w:ilvl="2">
      <w:start w:val="1"/>
      <w:numFmt w:val="decimal"/>
      <w:isLgl/>
      <w:lvlText w:val="%1.%2.%3"/>
      <w:lvlJc w:val="left"/>
      <w:pPr>
        <w:ind w:left="720" w:hanging="72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1080" w:hanging="1080"/>
      </w:pPr>
      <w:rPr>
        <w:rFonts w:hint="eastAsia"/>
      </w:rPr>
    </w:lvl>
    <w:lvl w:ilvl="5">
      <w:start w:val="1"/>
      <w:numFmt w:val="decimal"/>
      <w:isLgl/>
      <w:lvlText w:val="%1.%2.%3.%4.%5.%6"/>
      <w:lvlJc w:val="left"/>
      <w:pPr>
        <w:ind w:left="1080" w:hanging="1080"/>
      </w:pPr>
      <w:rPr>
        <w:rFonts w:hint="eastAsia"/>
      </w:rPr>
    </w:lvl>
    <w:lvl w:ilvl="6">
      <w:start w:val="1"/>
      <w:numFmt w:val="decimal"/>
      <w:isLgl/>
      <w:lvlText w:val="%1.%2.%3.%4.%5.%6.%7"/>
      <w:lvlJc w:val="left"/>
      <w:pPr>
        <w:ind w:left="1440" w:hanging="1440"/>
      </w:pPr>
      <w:rPr>
        <w:rFonts w:hint="eastAsia"/>
      </w:rPr>
    </w:lvl>
    <w:lvl w:ilvl="7">
      <w:start w:val="1"/>
      <w:numFmt w:val="decimal"/>
      <w:isLgl/>
      <w:lvlText w:val="%1.%2.%3.%4.%5.%6.%7.%8"/>
      <w:lvlJc w:val="left"/>
      <w:pPr>
        <w:ind w:left="1440" w:hanging="1440"/>
      </w:pPr>
      <w:rPr>
        <w:rFonts w:hint="eastAsia"/>
      </w:rPr>
    </w:lvl>
    <w:lvl w:ilvl="8">
      <w:start w:val="1"/>
      <w:numFmt w:val="decimal"/>
      <w:isLgl/>
      <w:lvlText w:val="%1.%2.%3.%4.%5.%6.%7.%8.%9"/>
      <w:lvlJc w:val="left"/>
      <w:pPr>
        <w:ind w:left="1440" w:hanging="1440"/>
      </w:pPr>
      <w:rPr>
        <w:rFonts w:hint="eastAsia"/>
      </w:rPr>
    </w:lvl>
  </w:abstractNum>
  <w:abstractNum w:abstractNumId="6" w15:restartNumberingAfterBreak="0">
    <w:nsid w:val="1680587F"/>
    <w:multiLevelType w:val="hybridMultilevel"/>
    <w:tmpl w:val="1D0007C2"/>
    <w:lvl w:ilvl="0" w:tplc="606438CA">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A6D0722"/>
    <w:multiLevelType w:val="hybridMultilevel"/>
    <w:tmpl w:val="43FA4ED0"/>
    <w:lvl w:ilvl="0" w:tplc="142664EC">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E4F03EA"/>
    <w:multiLevelType w:val="hybridMultilevel"/>
    <w:tmpl w:val="7AA4536C"/>
    <w:lvl w:ilvl="0" w:tplc="BBD0BA74">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70744B1"/>
    <w:multiLevelType w:val="hybridMultilevel"/>
    <w:tmpl w:val="DCCAEAB0"/>
    <w:lvl w:ilvl="0" w:tplc="CC568AD6">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1E61835"/>
    <w:multiLevelType w:val="hybridMultilevel"/>
    <w:tmpl w:val="DAC201B4"/>
    <w:lvl w:ilvl="0" w:tplc="257452B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CD51439"/>
    <w:multiLevelType w:val="hybridMultilevel"/>
    <w:tmpl w:val="1250F11E"/>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632F511A"/>
    <w:multiLevelType w:val="multilevel"/>
    <w:tmpl w:val="632F511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B544C72"/>
    <w:multiLevelType w:val="hybridMultilevel"/>
    <w:tmpl w:val="293EA6D8"/>
    <w:lvl w:ilvl="0" w:tplc="EAA8CB9E">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75A47674"/>
    <w:multiLevelType w:val="hybridMultilevel"/>
    <w:tmpl w:val="8D326334"/>
    <w:lvl w:ilvl="0" w:tplc="F76A4280">
      <w:start w:val="1"/>
      <w:numFmt w:val="decimal"/>
      <w:lvlText w:val="（%1）"/>
      <w:lvlJc w:val="left"/>
      <w:pPr>
        <w:ind w:left="810" w:hanging="8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B582F40"/>
    <w:multiLevelType w:val="hybridMultilevel"/>
    <w:tmpl w:val="469C6080"/>
    <w:lvl w:ilvl="0" w:tplc="275077E6">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F274899"/>
    <w:multiLevelType w:val="hybridMultilevel"/>
    <w:tmpl w:val="82A2F812"/>
    <w:lvl w:ilvl="0" w:tplc="6F0A6B52">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2"/>
  </w:num>
  <w:num w:numId="3">
    <w:abstractNumId w:val="3"/>
  </w:num>
  <w:num w:numId="4">
    <w:abstractNumId w:val="15"/>
  </w:num>
  <w:num w:numId="5">
    <w:abstractNumId w:val="6"/>
  </w:num>
  <w:num w:numId="6">
    <w:abstractNumId w:val="1"/>
  </w:num>
  <w:num w:numId="7">
    <w:abstractNumId w:val="4"/>
  </w:num>
  <w:num w:numId="8">
    <w:abstractNumId w:val="10"/>
  </w:num>
  <w:num w:numId="9">
    <w:abstractNumId w:val="14"/>
  </w:num>
  <w:num w:numId="10">
    <w:abstractNumId w:val="16"/>
  </w:num>
  <w:num w:numId="11">
    <w:abstractNumId w:val="8"/>
  </w:num>
  <w:num w:numId="12">
    <w:abstractNumId w:val="9"/>
  </w:num>
  <w:num w:numId="13">
    <w:abstractNumId w:val="13"/>
  </w:num>
  <w:num w:numId="14">
    <w:abstractNumId w:val="11"/>
  </w:num>
  <w:num w:numId="15">
    <w:abstractNumId w:val="7"/>
  </w:num>
  <w:num w:numId="16">
    <w:abstractNumId w:val="0"/>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5"/>
  <w:bordersDoNotSurroundHeader/>
  <w:bordersDoNotSurroundFooter/>
  <w:proofState w:spelling="clean" w:grammar="clean"/>
  <w:defaultTabStop w:val="420"/>
  <w:drawingGridHorizontalSpacing w:val="213"/>
  <w:drawingGridVerticalSpacing w:val="317"/>
  <w:noPunctuationKerning/>
  <w:characterSpacingControl w:val="compressPunctuation"/>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636"/>
    <w:rsid w:val="0000713D"/>
    <w:rsid w:val="00011BD7"/>
    <w:rsid w:val="000166D5"/>
    <w:rsid w:val="00016C5A"/>
    <w:rsid w:val="00023495"/>
    <w:rsid w:val="00023667"/>
    <w:rsid w:val="00023E90"/>
    <w:rsid w:val="0003122D"/>
    <w:rsid w:val="00031733"/>
    <w:rsid w:val="000321B5"/>
    <w:rsid w:val="0004158D"/>
    <w:rsid w:val="00047E76"/>
    <w:rsid w:val="00055EB6"/>
    <w:rsid w:val="00056430"/>
    <w:rsid w:val="00066253"/>
    <w:rsid w:val="00066B19"/>
    <w:rsid w:val="00072E9D"/>
    <w:rsid w:val="000861ED"/>
    <w:rsid w:val="000A0788"/>
    <w:rsid w:val="000A16D5"/>
    <w:rsid w:val="000A4719"/>
    <w:rsid w:val="000A4E28"/>
    <w:rsid w:val="000B02D9"/>
    <w:rsid w:val="000C093A"/>
    <w:rsid w:val="000C4B22"/>
    <w:rsid w:val="000C58BC"/>
    <w:rsid w:val="000C7BD1"/>
    <w:rsid w:val="000D0012"/>
    <w:rsid w:val="000D1F72"/>
    <w:rsid w:val="000D2858"/>
    <w:rsid w:val="000D633B"/>
    <w:rsid w:val="000D6D7A"/>
    <w:rsid w:val="000F2A4A"/>
    <w:rsid w:val="000F31F9"/>
    <w:rsid w:val="000F3E11"/>
    <w:rsid w:val="000F4270"/>
    <w:rsid w:val="00103D9A"/>
    <w:rsid w:val="0010729A"/>
    <w:rsid w:val="00107890"/>
    <w:rsid w:val="0012145C"/>
    <w:rsid w:val="0012468F"/>
    <w:rsid w:val="001256E1"/>
    <w:rsid w:val="001314ED"/>
    <w:rsid w:val="0013390A"/>
    <w:rsid w:val="001342DF"/>
    <w:rsid w:val="00134B68"/>
    <w:rsid w:val="00134E1D"/>
    <w:rsid w:val="001359FD"/>
    <w:rsid w:val="00144282"/>
    <w:rsid w:val="0015211C"/>
    <w:rsid w:val="00152973"/>
    <w:rsid w:val="001542B8"/>
    <w:rsid w:val="00157861"/>
    <w:rsid w:val="00163D78"/>
    <w:rsid w:val="00164B4E"/>
    <w:rsid w:val="0017584D"/>
    <w:rsid w:val="00181A2E"/>
    <w:rsid w:val="0018662A"/>
    <w:rsid w:val="001914C5"/>
    <w:rsid w:val="001961F7"/>
    <w:rsid w:val="00197725"/>
    <w:rsid w:val="001A163B"/>
    <w:rsid w:val="001A1AD2"/>
    <w:rsid w:val="001A32A6"/>
    <w:rsid w:val="001A7FB2"/>
    <w:rsid w:val="001D10DC"/>
    <w:rsid w:val="001D236F"/>
    <w:rsid w:val="001D4AF3"/>
    <w:rsid w:val="001D54FE"/>
    <w:rsid w:val="001E2FC6"/>
    <w:rsid w:val="001E4B70"/>
    <w:rsid w:val="001F0C68"/>
    <w:rsid w:val="001F0D40"/>
    <w:rsid w:val="001F16A1"/>
    <w:rsid w:val="001F35F6"/>
    <w:rsid w:val="0023169A"/>
    <w:rsid w:val="002334D5"/>
    <w:rsid w:val="0024750D"/>
    <w:rsid w:val="00255F15"/>
    <w:rsid w:val="00260510"/>
    <w:rsid w:val="0026317A"/>
    <w:rsid w:val="00266A7B"/>
    <w:rsid w:val="00276616"/>
    <w:rsid w:val="002876B0"/>
    <w:rsid w:val="00291C93"/>
    <w:rsid w:val="002B6265"/>
    <w:rsid w:val="002C61B9"/>
    <w:rsid w:val="002D725A"/>
    <w:rsid w:val="002E798C"/>
    <w:rsid w:val="002E7EA0"/>
    <w:rsid w:val="002F018D"/>
    <w:rsid w:val="002F0DE6"/>
    <w:rsid w:val="002F777F"/>
    <w:rsid w:val="00314F0D"/>
    <w:rsid w:val="003154FC"/>
    <w:rsid w:val="003253FB"/>
    <w:rsid w:val="003313AF"/>
    <w:rsid w:val="00331429"/>
    <w:rsid w:val="003323A6"/>
    <w:rsid w:val="00333382"/>
    <w:rsid w:val="00334091"/>
    <w:rsid w:val="003423BA"/>
    <w:rsid w:val="00343583"/>
    <w:rsid w:val="00350E94"/>
    <w:rsid w:val="00351A22"/>
    <w:rsid w:val="003740AA"/>
    <w:rsid w:val="00382B6C"/>
    <w:rsid w:val="00390045"/>
    <w:rsid w:val="003978E9"/>
    <w:rsid w:val="003A0BC4"/>
    <w:rsid w:val="003B08AB"/>
    <w:rsid w:val="003C2CC3"/>
    <w:rsid w:val="003C41C7"/>
    <w:rsid w:val="003C45BF"/>
    <w:rsid w:val="003C7912"/>
    <w:rsid w:val="003D129B"/>
    <w:rsid w:val="003D3AE1"/>
    <w:rsid w:val="003E3FF9"/>
    <w:rsid w:val="003E555C"/>
    <w:rsid w:val="003E6540"/>
    <w:rsid w:val="003E7D48"/>
    <w:rsid w:val="003F008F"/>
    <w:rsid w:val="003F2968"/>
    <w:rsid w:val="004142D0"/>
    <w:rsid w:val="004150E1"/>
    <w:rsid w:val="004205F9"/>
    <w:rsid w:val="00425401"/>
    <w:rsid w:val="00431E73"/>
    <w:rsid w:val="00433683"/>
    <w:rsid w:val="00442DA1"/>
    <w:rsid w:val="00467F52"/>
    <w:rsid w:val="00470AA1"/>
    <w:rsid w:val="00471AAC"/>
    <w:rsid w:val="004746A3"/>
    <w:rsid w:val="00480D36"/>
    <w:rsid w:val="004923CC"/>
    <w:rsid w:val="004A0D26"/>
    <w:rsid w:val="004A355B"/>
    <w:rsid w:val="004A64AD"/>
    <w:rsid w:val="004B148B"/>
    <w:rsid w:val="004B5675"/>
    <w:rsid w:val="004C4D57"/>
    <w:rsid w:val="004C50FA"/>
    <w:rsid w:val="004D41D8"/>
    <w:rsid w:val="004E7BED"/>
    <w:rsid w:val="004F1A79"/>
    <w:rsid w:val="004F393A"/>
    <w:rsid w:val="004F3AB3"/>
    <w:rsid w:val="004F54D6"/>
    <w:rsid w:val="004F645C"/>
    <w:rsid w:val="005134E9"/>
    <w:rsid w:val="00517B56"/>
    <w:rsid w:val="00524AA7"/>
    <w:rsid w:val="005256D1"/>
    <w:rsid w:val="00527CE9"/>
    <w:rsid w:val="0053787D"/>
    <w:rsid w:val="00540827"/>
    <w:rsid w:val="00541232"/>
    <w:rsid w:val="00545651"/>
    <w:rsid w:val="00556FBA"/>
    <w:rsid w:val="00566771"/>
    <w:rsid w:val="00571C18"/>
    <w:rsid w:val="0058101F"/>
    <w:rsid w:val="00591428"/>
    <w:rsid w:val="00594295"/>
    <w:rsid w:val="005A6FA5"/>
    <w:rsid w:val="005B7E10"/>
    <w:rsid w:val="005C1684"/>
    <w:rsid w:val="005C4646"/>
    <w:rsid w:val="005D2458"/>
    <w:rsid w:val="005D6823"/>
    <w:rsid w:val="005E08A6"/>
    <w:rsid w:val="006014E3"/>
    <w:rsid w:val="006016EB"/>
    <w:rsid w:val="006032A3"/>
    <w:rsid w:val="00605311"/>
    <w:rsid w:val="00607184"/>
    <w:rsid w:val="00611674"/>
    <w:rsid w:val="00615854"/>
    <w:rsid w:val="00625B55"/>
    <w:rsid w:val="00626FE6"/>
    <w:rsid w:val="00644768"/>
    <w:rsid w:val="00652419"/>
    <w:rsid w:val="006540AE"/>
    <w:rsid w:val="00657B13"/>
    <w:rsid w:val="00667631"/>
    <w:rsid w:val="00671125"/>
    <w:rsid w:val="00673F3F"/>
    <w:rsid w:val="00687C23"/>
    <w:rsid w:val="00696476"/>
    <w:rsid w:val="006A0FEB"/>
    <w:rsid w:val="006A1061"/>
    <w:rsid w:val="006A20E9"/>
    <w:rsid w:val="006C2505"/>
    <w:rsid w:val="006C3051"/>
    <w:rsid w:val="006C7AE2"/>
    <w:rsid w:val="006D2EA4"/>
    <w:rsid w:val="006D47CC"/>
    <w:rsid w:val="006D54F9"/>
    <w:rsid w:val="006D65EF"/>
    <w:rsid w:val="006D7DD9"/>
    <w:rsid w:val="006E1300"/>
    <w:rsid w:val="006F48B9"/>
    <w:rsid w:val="006F56F0"/>
    <w:rsid w:val="00705E27"/>
    <w:rsid w:val="00707716"/>
    <w:rsid w:val="00722572"/>
    <w:rsid w:val="00726593"/>
    <w:rsid w:val="00727FBD"/>
    <w:rsid w:val="00735342"/>
    <w:rsid w:val="00737D73"/>
    <w:rsid w:val="007470D4"/>
    <w:rsid w:val="0075111E"/>
    <w:rsid w:val="007514B3"/>
    <w:rsid w:val="00751725"/>
    <w:rsid w:val="00757ECC"/>
    <w:rsid w:val="00760FC9"/>
    <w:rsid w:val="00763A64"/>
    <w:rsid w:val="00765B6C"/>
    <w:rsid w:val="00771804"/>
    <w:rsid w:val="00773FE9"/>
    <w:rsid w:val="0077745A"/>
    <w:rsid w:val="00784447"/>
    <w:rsid w:val="007860E2"/>
    <w:rsid w:val="00794CB5"/>
    <w:rsid w:val="007A0651"/>
    <w:rsid w:val="007A0A59"/>
    <w:rsid w:val="007B128A"/>
    <w:rsid w:val="007B13A8"/>
    <w:rsid w:val="007C1A78"/>
    <w:rsid w:val="007C4A1A"/>
    <w:rsid w:val="007C6AB8"/>
    <w:rsid w:val="007D2B20"/>
    <w:rsid w:val="007D6550"/>
    <w:rsid w:val="007D69EC"/>
    <w:rsid w:val="007D707E"/>
    <w:rsid w:val="007E1DC5"/>
    <w:rsid w:val="007E1ED3"/>
    <w:rsid w:val="007E555E"/>
    <w:rsid w:val="007F6853"/>
    <w:rsid w:val="0081271D"/>
    <w:rsid w:val="00816D8C"/>
    <w:rsid w:val="008208A2"/>
    <w:rsid w:val="00830AFA"/>
    <w:rsid w:val="00836E26"/>
    <w:rsid w:val="00840D4F"/>
    <w:rsid w:val="008478E9"/>
    <w:rsid w:val="00862D10"/>
    <w:rsid w:val="008630E9"/>
    <w:rsid w:val="00867775"/>
    <w:rsid w:val="00873F78"/>
    <w:rsid w:val="00883F09"/>
    <w:rsid w:val="008950F0"/>
    <w:rsid w:val="00895D4A"/>
    <w:rsid w:val="008A0A95"/>
    <w:rsid w:val="008A4F5D"/>
    <w:rsid w:val="008A5583"/>
    <w:rsid w:val="008A6660"/>
    <w:rsid w:val="008B633F"/>
    <w:rsid w:val="008B662D"/>
    <w:rsid w:val="008C294D"/>
    <w:rsid w:val="008C5A83"/>
    <w:rsid w:val="00915D64"/>
    <w:rsid w:val="00923425"/>
    <w:rsid w:val="009256DD"/>
    <w:rsid w:val="009309A2"/>
    <w:rsid w:val="0093314A"/>
    <w:rsid w:val="00933778"/>
    <w:rsid w:val="00935DAC"/>
    <w:rsid w:val="0094054A"/>
    <w:rsid w:val="009417AC"/>
    <w:rsid w:val="00941B6E"/>
    <w:rsid w:val="00943863"/>
    <w:rsid w:val="00946636"/>
    <w:rsid w:val="00954DAB"/>
    <w:rsid w:val="00962C60"/>
    <w:rsid w:val="009642C5"/>
    <w:rsid w:val="00971858"/>
    <w:rsid w:val="00971AC0"/>
    <w:rsid w:val="009770C5"/>
    <w:rsid w:val="00980770"/>
    <w:rsid w:val="00983693"/>
    <w:rsid w:val="00984399"/>
    <w:rsid w:val="00992145"/>
    <w:rsid w:val="009A32E4"/>
    <w:rsid w:val="009A6AA3"/>
    <w:rsid w:val="009B070D"/>
    <w:rsid w:val="009B3662"/>
    <w:rsid w:val="009B3FA8"/>
    <w:rsid w:val="009B6B02"/>
    <w:rsid w:val="009C1747"/>
    <w:rsid w:val="009D00C3"/>
    <w:rsid w:val="009D3C72"/>
    <w:rsid w:val="009D41B4"/>
    <w:rsid w:val="009E0C0A"/>
    <w:rsid w:val="009E1D0C"/>
    <w:rsid w:val="009E20D6"/>
    <w:rsid w:val="009E670E"/>
    <w:rsid w:val="009F10EE"/>
    <w:rsid w:val="009F46DF"/>
    <w:rsid w:val="009F6756"/>
    <w:rsid w:val="00A04657"/>
    <w:rsid w:val="00A047B7"/>
    <w:rsid w:val="00A1631C"/>
    <w:rsid w:val="00A17A2E"/>
    <w:rsid w:val="00A216E1"/>
    <w:rsid w:val="00A260A0"/>
    <w:rsid w:val="00A31F40"/>
    <w:rsid w:val="00A35E38"/>
    <w:rsid w:val="00A43F94"/>
    <w:rsid w:val="00A50D8F"/>
    <w:rsid w:val="00A535DB"/>
    <w:rsid w:val="00A53CD4"/>
    <w:rsid w:val="00A55E2A"/>
    <w:rsid w:val="00A639B6"/>
    <w:rsid w:val="00A65427"/>
    <w:rsid w:val="00A67893"/>
    <w:rsid w:val="00A7033B"/>
    <w:rsid w:val="00A7552D"/>
    <w:rsid w:val="00A76D34"/>
    <w:rsid w:val="00A77566"/>
    <w:rsid w:val="00A96030"/>
    <w:rsid w:val="00A97D04"/>
    <w:rsid w:val="00AA330C"/>
    <w:rsid w:val="00AA57A6"/>
    <w:rsid w:val="00AB04A5"/>
    <w:rsid w:val="00AB17BC"/>
    <w:rsid w:val="00AB4093"/>
    <w:rsid w:val="00AC31F7"/>
    <w:rsid w:val="00AC7DBA"/>
    <w:rsid w:val="00AD25F1"/>
    <w:rsid w:val="00AE0217"/>
    <w:rsid w:val="00AE16F0"/>
    <w:rsid w:val="00AF1D08"/>
    <w:rsid w:val="00AF7785"/>
    <w:rsid w:val="00B01C95"/>
    <w:rsid w:val="00B01D2C"/>
    <w:rsid w:val="00B10D26"/>
    <w:rsid w:val="00B1352A"/>
    <w:rsid w:val="00B21140"/>
    <w:rsid w:val="00B31E31"/>
    <w:rsid w:val="00B33160"/>
    <w:rsid w:val="00B44BC4"/>
    <w:rsid w:val="00B50140"/>
    <w:rsid w:val="00B61D34"/>
    <w:rsid w:val="00B626CA"/>
    <w:rsid w:val="00B630B9"/>
    <w:rsid w:val="00B906B2"/>
    <w:rsid w:val="00B9080E"/>
    <w:rsid w:val="00B911BE"/>
    <w:rsid w:val="00B92433"/>
    <w:rsid w:val="00B92CDE"/>
    <w:rsid w:val="00BC30EA"/>
    <w:rsid w:val="00BC74B8"/>
    <w:rsid w:val="00BD59B0"/>
    <w:rsid w:val="00BE68E9"/>
    <w:rsid w:val="00BF7FAE"/>
    <w:rsid w:val="00C04573"/>
    <w:rsid w:val="00C04D0C"/>
    <w:rsid w:val="00C07C0F"/>
    <w:rsid w:val="00C1447B"/>
    <w:rsid w:val="00C17CB5"/>
    <w:rsid w:val="00C35A30"/>
    <w:rsid w:val="00C4317D"/>
    <w:rsid w:val="00C47740"/>
    <w:rsid w:val="00C629AD"/>
    <w:rsid w:val="00C67E57"/>
    <w:rsid w:val="00C71C64"/>
    <w:rsid w:val="00C869BE"/>
    <w:rsid w:val="00C939BE"/>
    <w:rsid w:val="00CA0662"/>
    <w:rsid w:val="00CA1A17"/>
    <w:rsid w:val="00CA6A3C"/>
    <w:rsid w:val="00CB3454"/>
    <w:rsid w:val="00CB5590"/>
    <w:rsid w:val="00CB5F34"/>
    <w:rsid w:val="00CE2EE4"/>
    <w:rsid w:val="00CE37C5"/>
    <w:rsid w:val="00CE6D49"/>
    <w:rsid w:val="00CF1B14"/>
    <w:rsid w:val="00D02A90"/>
    <w:rsid w:val="00D13F67"/>
    <w:rsid w:val="00D17BF5"/>
    <w:rsid w:val="00D27061"/>
    <w:rsid w:val="00D308EB"/>
    <w:rsid w:val="00D35C04"/>
    <w:rsid w:val="00D422B5"/>
    <w:rsid w:val="00D44F29"/>
    <w:rsid w:val="00D46144"/>
    <w:rsid w:val="00D52B18"/>
    <w:rsid w:val="00D65487"/>
    <w:rsid w:val="00D666AF"/>
    <w:rsid w:val="00D673FB"/>
    <w:rsid w:val="00D734D1"/>
    <w:rsid w:val="00D81EB4"/>
    <w:rsid w:val="00D863D9"/>
    <w:rsid w:val="00D95521"/>
    <w:rsid w:val="00DA3891"/>
    <w:rsid w:val="00DB7884"/>
    <w:rsid w:val="00DC2338"/>
    <w:rsid w:val="00DC42B2"/>
    <w:rsid w:val="00DD3176"/>
    <w:rsid w:val="00DE1040"/>
    <w:rsid w:val="00DF78D9"/>
    <w:rsid w:val="00DF7A41"/>
    <w:rsid w:val="00E004FC"/>
    <w:rsid w:val="00E009F1"/>
    <w:rsid w:val="00E0143A"/>
    <w:rsid w:val="00E03491"/>
    <w:rsid w:val="00E047D7"/>
    <w:rsid w:val="00E240EB"/>
    <w:rsid w:val="00E241CB"/>
    <w:rsid w:val="00E2607F"/>
    <w:rsid w:val="00E33618"/>
    <w:rsid w:val="00E33A57"/>
    <w:rsid w:val="00E40591"/>
    <w:rsid w:val="00E547CA"/>
    <w:rsid w:val="00E564C1"/>
    <w:rsid w:val="00E73348"/>
    <w:rsid w:val="00E8045B"/>
    <w:rsid w:val="00E903E7"/>
    <w:rsid w:val="00E90A2E"/>
    <w:rsid w:val="00EA064C"/>
    <w:rsid w:val="00EA07C1"/>
    <w:rsid w:val="00EA40FC"/>
    <w:rsid w:val="00EA4C15"/>
    <w:rsid w:val="00EA58F6"/>
    <w:rsid w:val="00EB7927"/>
    <w:rsid w:val="00EC52AA"/>
    <w:rsid w:val="00EC6C83"/>
    <w:rsid w:val="00ED0A40"/>
    <w:rsid w:val="00ED4899"/>
    <w:rsid w:val="00ED7642"/>
    <w:rsid w:val="00EE1CAF"/>
    <w:rsid w:val="00EE1F16"/>
    <w:rsid w:val="00EF37CA"/>
    <w:rsid w:val="00EF5578"/>
    <w:rsid w:val="00F040B0"/>
    <w:rsid w:val="00F04E57"/>
    <w:rsid w:val="00F14CED"/>
    <w:rsid w:val="00F1671F"/>
    <w:rsid w:val="00F27EF9"/>
    <w:rsid w:val="00F37329"/>
    <w:rsid w:val="00F4529F"/>
    <w:rsid w:val="00F730A6"/>
    <w:rsid w:val="00F8259E"/>
    <w:rsid w:val="00F92F7E"/>
    <w:rsid w:val="00F95E0D"/>
    <w:rsid w:val="00FA0A2C"/>
    <w:rsid w:val="00FB18F7"/>
    <w:rsid w:val="00FB4034"/>
    <w:rsid w:val="00FB456B"/>
    <w:rsid w:val="00FC2B03"/>
    <w:rsid w:val="00FC5210"/>
    <w:rsid w:val="00FD7D67"/>
    <w:rsid w:val="00FF148F"/>
    <w:rsid w:val="00FF158C"/>
    <w:rsid w:val="6B7605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5:docId w15:val="{7A7BEF78-6B80-AC4B-91B1-950E97EF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A0662"/>
    <w:rPr>
      <w:rFonts w:ascii="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rsid w:val="00CA0662"/>
    <w:pPr>
      <w:spacing w:before="100" w:beforeAutospacing="1" w:after="100" w:afterAutospacing="1"/>
      <w:outlineLvl w:val="1"/>
    </w:pPr>
    <w:rPr>
      <w:b/>
      <w:bCs/>
      <w:sz w:val="36"/>
      <w:szCs w:val="36"/>
    </w:rPr>
  </w:style>
  <w:style w:type="paragraph" w:styleId="3">
    <w:name w:val="heading 3"/>
    <w:basedOn w:val="a"/>
    <w:next w:val="a"/>
    <w:link w:val="30"/>
    <w:uiPriority w:val="9"/>
    <w:qFormat/>
    <w:rsid w:val="00CA0662"/>
    <w:pPr>
      <w:spacing w:before="100" w:beforeAutospacing="1" w:after="100" w:afterAutospacing="1"/>
      <w:outlineLvl w:val="2"/>
    </w:pPr>
    <w:rPr>
      <w:b/>
      <w:bCs/>
      <w:sz w:val="27"/>
      <w:szCs w:val="27"/>
    </w:rPr>
  </w:style>
  <w:style w:type="paragraph" w:styleId="4">
    <w:name w:val="heading 4"/>
    <w:basedOn w:val="a"/>
    <w:next w:val="a"/>
    <w:link w:val="40"/>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qFormat/>
    <w:rsid w:val="00CA0662"/>
    <w:rPr>
      <w:sz w:val="18"/>
      <w:szCs w:val="18"/>
    </w:rPr>
  </w:style>
  <w:style w:type="paragraph" w:styleId="a5">
    <w:name w:val="caption"/>
    <w:basedOn w:val="a"/>
    <w:next w:val="a"/>
    <w:uiPriority w:val="35"/>
    <w:unhideWhenUsed/>
    <w:qFormat/>
    <w:rPr>
      <w:rFonts w:asciiTheme="majorHAnsi" w:eastAsia="黑体" w:hAnsiTheme="majorHAnsi" w:cstheme="majorBidi"/>
      <w:sz w:val="20"/>
      <w:szCs w:val="20"/>
    </w:rPr>
  </w:style>
  <w:style w:type="paragraph" w:styleId="a6">
    <w:name w:val="annotation text"/>
    <w:basedOn w:val="a"/>
    <w:link w:val="a7"/>
    <w:uiPriority w:val="99"/>
    <w:semiHidden/>
    <w:unhideWhenUsed/>
  </w:style>
  <w:style w:type="paragraph" w:styleId="a8">
    <w:name w:val="annotation subject"/>
    <w:basedOn w:val="a6"/>
    <w:next w:val="a6"/>
    <w:link w:val="a9"/>
    <w:uiPriority w:val="99"/>
    <w:semiHidden/>
    <w:unhideWhenUsed/>
    <w:rPr>
      <w:b/>
      <w:bCs/>
    </w:rPr>
  </w:style>
  <w:style w:type="paragraph" w:styleId="aa">
    <w:name w:val="Document Map"/>
    <w:basedOn w:val="a"/>
    <w:link w:val="ab"/>
    <w:uiPriority w:val="99"/>
    <w:semiHidden/>
    <w:unhideWhenUsed/>
  </w:style>
  <w:style w:type="paragraph" w:styleId="ac">
    <w:name w:val="footer"/>
    <w:basedOn w:val="a"/>
    <w:link w:val="ad"/>
    <w:uiPriority w:val="99"/>
    <w:unhideWhenUsed/>
    <w:pPr>
      <w:tabs>
        <w:tab w:val="center" w:pos="4153"/>
        <w:tab w:val="right" w:pos="8306"/>
      </w:tabs>
      <w:snapToGrid w:val="0"/>
    </w:pPr>
    <w:rPr>
      <w:sz w:val="18"/>
      <w:szCs w:val="18"/>
    </w:rPr>
  </w:style>
  <w:style w:type="paragraph" w:styleId="ae">
    <w:name w:val="header"/>
    <w:basedOn w:val="a"/>
    <w:link w:val="af"/>
    <w:uiPriority w:val="99"/>
    <w:unhideWhenUsed/>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0"/>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paragraph" w:styleId="af0">
    <w:name w:val="Normal (Web)"/>
    <w:basedOn w:val="a"/>
    <w:uiPriority w:val="99"/>
    <w:semiHidden/>
    <w:unhideWhenUsed/>
    <w:pPr>
      <w:spacing w:before="100" w:beforeAutospacing="1" w:after="100" w:afterAutospacing="1"/>
    </w:pPr>
  </w:style>
  <w:style w:type="paragraph" w:styleId="af1">
    <w:name w:val="Subtitle"/>
    <w:basedOn w:val="a"/>
    <w:next w:val="a"/>
    <w:link w:val="af2"/>
    <w:uiPriority w:val="11"/>
    <w:qFormat/>
    <w:pPr>
      <w:spacing w:before="240" w:after="60" w:line="312" w:lineRule="auto"/>
      <w:jc w:val="center"/>
      <w:outlineLvl w:val="1"/>
    </w:pPr>
    <w:rPr>
      <w:rFonts w:asciiTheme="minorHAnsi" w:eastAsiaTheme="minorEastAsia" w:hAnsiTheme="minorHAnsi" w:cstheme="minorBidi"/>
      <w:b/>
      <w:bCs/>
      <w:kern w:val="28"/>
      <w:sz w:val="32"/>
      <w:szCs w:val="32"/>
    </w:rPr>
  </w:style>
  <w:style w:type="paragraph" w:styleId="TOC2">
    <w:name w:val="toc 2"/>
    <w:basedOn w:val="a"/>
    <w:next w:val="a"/>
    <w:uiPriority w:val="39"/>
    <w:unhideWhenUsed/>
    <w:rsid w:val="00CA0662"/>
    <w:pPr>
      <w:ind w:leftChars="200" w:left="420"/>
    </w:pPr>
  </w:style>
  <w:style w:type="paragraph" w:styleId="TOC3">
    <w:name w:val="toc 3"/>
    <w:basedOn w:val="a"/>
    <w:next w:val="a"/>
    <w:uiPriority w:val="39"/>
    <w:unhideWhenUsed/>
    <w:rsid w:val="00CA0662"/>
    <w:pPr>
      <w:ind w:leftChars="400" w:left="840"/>
    </w:pPr>
  </w:style>
  <w:style w:type="character" w:styleId="af3">
    <w:name w:val="annotation reference"/>
    <w:basedOn w:val="a0"/>
    <w:uiPriority w:val="99"/>
    <w:semiHidden/>
    <w:unhideWhenUsed/>
    <w:qFormat/>
    <w:rsid w:val="00CA0662"/>
    <w:rPr>
      <w:sz w:val="21"/>
      <w:szCs w:val="21"/>
    </w:rPr>
  </w:style>
  <w:style w:type="character" w:styleId="af4">
    <w:name w:val="Emphasis"/>
    <w:basedOn w:val="a0"/>
    <w:uiPriority w:val="20"/>
    <w:qFormat/>
    <w:rPr>
      <w:i/>
      <w:iCs/>
    </w:rPr>
  </w:style>
  <w:style w:type="character" w:styleId="af5">
    <w:name w:val="Hyperlink"/>
    <w:basedOn w:val="a0"/>
    <w:uiPriority w:val="99"/>
    <w:unhideWhenUsed/>
    <w:rPr>
      <w:color w:val="0563C1" w:themeColor="hyperlink"/>
      <w:u w:val="single"/>
    </w:rPr>
  </w:style>
  <w:style w:type="character" w:styleId="af6">
    <w:name w:val="Strong"/>
    <w:basedOn w:val="a0"/>
    <w:uiPriority w:val="22"/>
    <w:qFormat/>
    <w:rPr>
      <w:b/>
      <w:bCs/>
    </w:rPr>
  </w:style>
  <w:style w:type="table" w:styleId="af7">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
    <w:name w:val="页眉 字符"/>
    <w:basedOn w:val="a0"/>
    <w:link w:val="ae"/>
    <w:uiPriority w:val="99"/>
    <w:rPr>
      <w:sz w:val="18"/>
      <w:szCs w:val="18"/>
    </w:rPr>
  </w:style>
  <w:style w:type="character" w:customStyle="1" w:styleId="ad">
    <w:name w:val="页脚 字符"/>
    <w:basedOn w:val="a0"/>
    <w:link w:val="ac"/>
    <w:uiPriority w:val="99"/>
    <w:rPr>
      <w:sz w:val="18"/>
      <w:szCs w:val="18"/>
    </w:rPr>
  </w:style>
  <w:style w:type="character" w:customStyle="1" w:styleId="a4">
    <w:name w:val="批注框文本 字符"/>
    <w:basedOn w:val="a0"/>
    <w:link w:val="a3"/>
    <w:uiPriority w:val="99"/>
    <w:semiHidden/>
    <w:rPr>
      <w:rFonts w:ascii="宋体" w:hAnsi="宋体" w:cs="宋体"/>
      <w:sz w:val="18"/>
      <w:szCs w:val="18"/>
    </w:rPr>
  </w:style>
  <w:style w:type="table" w:customStyle="1" w:styleId="2-21">
    <w:name w:val="网格表 2 - 着色 21"/>
    <w:basedOn w:val="a1"/>
    <w:uiPriority w:val="47"/>
    <w:tblPr>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af8">
    <w:name w:val="List Paragraph"/>
    <w:basedOn w:val="a"/>
    <w:uiPriority w:val="34"/>
    <w:qFormat/>
    <w:pPr>
      <w:ind w:firstLineChars="200" w:firstLine="420"/>
    </w:pPr>
  </w:style>
  <w:style w:type="character" w:customStyle="1" w:styleId="a7">
    <w:name w:val="批注文字 字符"/>
    <w:basedOn w:val="a0"/>
    <w:link w:val="a6"/>
    <w:uiPriority w:val="99"/>
    <w:semiHidden/>
  </w:style>
  <w:style w:type="character" w:customStyle="1" w:styleId="20">
    <w:name w:val="标题 2 字符"/>
    <w:basedOn w:val="a0"/>
    <w:link w:val="2"/>
    <w:uiPriority w:val="9"/>
    <w:rPr>
      <w:rFonts w:ascii="宋体" w:hAnsi="宋体" w:cs="宋体"/>
      <w:b/>
      <w:bCs/>
      <w:sz w:val="36"/>
      <w:szCs w:val="36"/>
    </w:rPr>
  </w:style>
  <w:style w:type="character" w:customStyle="1" w:styleId="30">
    <w:name w:val="标题 3 字符"/>
    <w:basedOn w:val="a0"/>
    <w:link w:val="3"/>
    <w:uiPriority w:val="9"/>
    <w:rPr>
      <w:rFonts w:ascii="宋体" w:hAnsi="宋体" w:cs="宋体"/>
      <w:b/>
      <w:bCs/>
      <w:sz w:val="27"/>
      <w:szCs w:val="27"/>
    </w:rPr>
  </w:style>
  <w:style w:type="paragraph" w:customStyle="1" w:styleId="ql-long-1438248">
    <w:name w:val="ql-long-1438248"/>
    <w:basedOn w:val="a"/>
    <w:pPr>
      <w:spacing w:before="100" w:beforeAutospacing="1" w:after="100" w:afterAutospacing="1"/>
    </w:pPr>
  </w:style>
  <w:style w:type="character" w:customStyle="1" w:styleId="ql-author-1438248">
    <w:name w:val="ql-author-1438248"/>
    <w:basedOn w:val="a0"/>
  </w:style>
  <w:style w:type="character" w:customStyle="1" w:styleId="ql-size-12">
    <w:name w:val="ql-size-12"/>
    <w:basedOn w:val="a0"/>
  </w:style>
  <w:style w:type="character" w:customStyle="1" w:styleId="ql-blot-gallery-embed">
    <w:name w:val="ql-blot-gallery-embed"/>
    <w:basedOn w:val="a0"/>
  </w:style>
  <w:style w:type="character" w:customStyle="1" w:styleId="10">
    <w:name w:val="标题 1 字符"/>
    <w:basedOn w:val="a0"/>
    <w:link w:val="1"/>
    <w:uiPriority w:val="9"/>
    <w:rPr>
      <w:b/>
      <w:bCs/>
      <w:kern w:val="44"/>
      <w:sz w:val="44"/>
      <w:szCs w:val="44"/>
    </w:rPr>
  </w:style>
  <w:style w:type="paragraph" w:customStyle="1" w:styleId="TOC1">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40">
    <w:name w:val="标题 4 字符"/>
    <w:basedOn w:val="a0"/>
    <w:link w:val="4"/>
    <w:uiPriority w:val="9"/>
    <w:rPr>
      <w:rFonts w:asciiTheme="majorHAnsi" w:eastAsiaTheme="majorEastAsia" w:hAnsiTheme="majorHAnsi" w:cstheme="majorBidi"/>
      <w:b/>
      <w:bCs/>
      <w:sz w:val="28"/>
      <w:szCs w:val="28"/>
    </w:rPr>
  </w:style>
  <w:style w:type="table" w:customStyle="1" w:styleId="21">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f9">
    <w:name w:val="Placeholder Text"/>
    <w:basedOn w:val="a0"/>
    <w:uiPriority w:val="99"/>
    <w:semiHidden/>
    <w:rPr>
      <w:color w:val="808080"/>
    </w:rPr>
  </w:style>
  <w:style w:type="character" w:customStyle="1" w:styleId="a9">
    <w:name w:val="批注主题 字符"/>
    <w:basedOn w:val="a7"/>
    <w:link w:val="a8"/>
    <w:uiPriority w:val="99"/>
    <w:semiHidden/>
    <w:rPr>
      <w:b/>
      <w:bCs/>
    </w:rPr>
  </w:style>
  <w:style w:type="character" w:customStyle="1" w:styleId="HTML0">
    <w:name w:val="HTML 预设格式 字符"/>
    <w:basedOn w:val="a0"/>
    <w:link w:val="HTML"/>
    <w:uiPriority w:val="99"/>
    <w:rPr>
      <w:rFonts w:ascii="宋体" w:eastAsia="宋体" w:hAnsi="宋体" w:cs="宋体"/>
      <w:kern w:val="0"/>
      <w:sz w:val="24"/>
      <w:szCs w:val="24"/>
    </w:rPr>
  </w:style>
  <w:style w:type="character" w:customStyle="1" w:styleId="ab">
    <w:name w:val="文档结构图 字符"/>
    <w:basedOn w:val="a0"/>
    <w:link w:val="aa"/>
    <w:uiPriority w:val="99"/>
    <w:semiHidden/>
    <w:rPr>
      <w:rFonts w:ascii="宋体" w:eastAsia="宋体"/>
      <w:sz w:val="24"/>
      <w:szCs w:val="24"/>
    </w:rPr>
  </w:style>
  <w:style w:type="paragraph" w:customStyle="1" w:styleId="11">
    <w:name w:val="修订1"/>
    <w:hidden/>
    <w:uiPriority w:val="99"/>
    <w:semiHidden/>
    <w:rPr>
      <w:rFonts w:asciiTheme="minorHAnsi" w:eastAsiaTheme="minorEastAsia" w:hAnsiTheme="minorHAnsi" w:cstheme="minorBidi"/>
      <w:kern w:val="2"/>
      <w:sz w:val="21"/>
      <w:szCs w:val="22"/>
    </w:rPr>
  </w:style>
  <w:style w:type="character" w:customStyle="1" w:styleId="def">
    <w:name w:val="def"/>
    <w:basedOn w:val="a0"/>
  </w:style>
  <w:style w:type="table" w:customStyle="1" w:styleId="61">
    <w:name w:val="清单表 6 彩色1"/>
    <w:basedOn w:val="a1"/>
    <w:uiPriority w:val="51"/>
    <w:rPr>
      <w:color w:val="000000" w:themeColor="text1"/>
    </w:rPr>
    <w:tblPr>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afa">
    <w:name w:val="二级标题"/>
    <w:basedOn w:val="af1"/>
    <w:link w:val="afb"/>
    <w:qFormat/>
    <w:pPr>
      <w:widowControl w:val="0"/>
      <w:spacing w:before="120" w:after="0" w:line="240" w:lineRule="auto"/>
      <w:jc w:val="left"/>
    </w:pPr>
    <w:rPr>
      <w:rFonts w:ascii="Times New Roman" w:hAnsi="Times New Roman"/>
      <w:sz w:val="30"/>
    </w:rPr>
  </w:style>
  <w:style w:type="character" w:customStyle="1" w:styleId="afb">
    <w:name w:val="二级标题 字符"/>
    <w:basedOn w:val="af2"/>
    <w:link w:val="afa"/>
    <w:rPr>
      <w:rFonts w:ascii="Times New Roman" w:hAnsi="Times New Roman"/>
      <w:b/>
      <w:bCs/>
      <w:kern w:val="28"/>
      <w:sz w:val="30"/>
      <w:szCs w:val="32"/>
    </w:rPr>
  </w:style>
  <w:style w:type="character" w:customStyle="1" w:styleId="af2">
    <w:name w:val="副标题 字符"/>
    <w:basedOn w:val="a0"/>
    <w:link w:val="af1"/>
    <w:uiPriority w:val="11"/>
    <w:rPr>
      <w:b/>
      <w:bCs/>
      <w:kern w:val="28"/>
      <w:sz w:val="32"/>
      <w:szCs w:val="32"/>
    </w:rPr>
  </w:style>
  <w:style w:type="character" w:customStyle="1" w:styleId="apple-converted-space">
    <w:name w:val="apple-converted-space"/>
    <w:basedOn w:val="a0"/>
  </w:style>
  <w:style w:type="table" w:styleId="2-2">
    <w:name w:val="Grid Table 2 Accent 2"/>
    <w:basedOn w:val="a1"/>
    <w:uiPriority w:val="47"/>
    <w:rsid w:val="00CA0662"/>
    <w:rPr>
      <w:rFonts w:asciiTheme="minorHAnsi" w:eastAsiaTheme="minorEastAsia" w:hAnsiTheme="minorHAnsi" w:cstheme="minorBidi"/>
      <w:kern w:val="2"/>
      <w:sz w:val="21"/>
      <w:szCs w:val="22"/>
    </w:r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
    <w:name w:val="TOC Heading"/>
    <w:basedOn w:val="1"/>
    <w:next w:val="a"/>
    <w:uiPriority w:val="39"/>
    <w:unhideWhenUsed/>
    <w:qFormat/>
    <w:rsid w:val="00CA0662"/>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table" w:styleId="22">
    <w:name w:val="Plain Table 2"/>
    <w:basedOn w:val="a1"/>
    <w:uiPriority w:val="42"/>
    <w:rsid w:val="00CA0662"/>
    <w:rPr>
      <w:rFonts w:asciiTheme="minorHAnsi" w:eastAsiaTheme="minorEastAsia" w:hAnsiTheme="minorHAnsi" w:cstheme="minorBidi"/>
      <w:kern w:val="2"/>
      <w:sz w:val="21"/>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fc">
    <w:name w:val="Revision"/>
    <w:hidden/>
    <w:uiPriority w:val="99"/>
    <w:semiHidden/>
    <w:rsid w:val="00CA0662"/>
    <w:rPr>
      <w:rFonts w:asciiTheme="minorHAnsi" w:eastAsiaTheme="minorEastAsia" w:hAnsiTheme="minorHAnsi" w:cstheme="minorBidi"/>
      <w:kern w:val="2"/>
      <w:sz w:val="21"/>
      <w:szCs w:val="22"/>
    </w:rPr>
  </w:style>
  <w:style w:type="table" w:styleId="6">
    <w:name w:val="List Table 6 Colorful"/>
    <w:basedOn w:val="a1"/>
    <w:uiPriority w:val="51"/>
    <w:rsid w:val="00CA0662"/>
    <w:rPr>
      <w:rFonts w:asciiTheme="minorHAnsi" w:eastAsiaTheme="minorEastAsia" w:hAnsiTheme="minorHAnsi" w:cstheme="minorBidi"/>
      <w:color w:val="000000" w:themeColor="text1"/>
      <w:kern w:val="2"/>
      <w:sz w:val="21"/>
      <w:szCs w:val="22"/>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126510">
      <w:bodyDiv w:val="1"/>
      <w:marLeft w:val="0"/>
      <w:marRight w:val="0"/>
      <w:marTop w:val="0"/>
      <w:marBottom w:val="0"/>
      <w:divBdr>
        <w:top w:val="none" w:sz="0" w:space="0" w:color="auto"/>
        <w:left w:val="none" w:sz="0" w:space="0" w:color="auto"/>
        <w:bottom w:val="none" w:sz="0" w:space="0" w:color="auto"/>
        <w:right w:val="none" w:sz="0" w:space="0" w:color="auto"/>
      </w:divBdr>
    </w:div>
    <w:div w:id="127211087">
      <w:bodyDiv w:val="1"/>
      <w:marLeft w:val="0"/>
      <w:marRight w:val="0"/>
      <w:marTop w:val="0"/>
      <w:marBottom w:val="0"/>
      <w:divBdr>
        <w:top w:val="none" w:sz="0" w:space="0" w:color="auto"/>
        <w:left w:val="none" w:sz="0" w:space="0" w:color="auto"/>
        <w:bottom w:val="none" w:sz="0" w:space="0" w:color="auto"/>
        <w:right w:val="none" w:sz="0" w:space="0" w:color="auto"/>
      </w:divBdr>
    </w:div>
    <w:div w:id="269942964">
      <w:bodyDiv w:val="1"/>
      <w:marLeft w:val="0"/>
      <w:marRight w:val="0"/>
      <w:marTop w:val="0"/>
      <w:marBottom w:val="0"/>
      <w:divBdr>
        <w:top w:val="none" w:sz="0" w:space="0" w:color="auto"/>
        <w:left w:val="none" w:sz="0" w:space="0" w:color="auto"/>
        <w:bottom w:val="none" w:sz="0" w:space="0" w:color="auto"/>
        <w:right w:val="none" w:sz="0" w:space="0" w:color="auto"/>
      </w:divBdr>
    </w:div>
    <w:div w:id="383455513">
      <w:bodyDiv w:val="1"/>
      <w:marLeft w:val="0"/>
      <w:marRight w:val="0"/>
      <w:marTop w:val="0"/>
      <w:marBottom w:val="0"/>
      <w:divBdr>
        <w:top w:val="none" w:sz="0" w:space="0" w:color="auto"/>
        <w:left w:val="none" w:sz="0" w:space="0" w:color="auto"/>
        <w:bottom w:val="none" w:sz="0" w:space="0" w:color="auto"/>
        <w:right w:val="none" w:sz="0" w:space="0" w:color="auto"/>
      </w:divBdr>
    </w:div>
    <w:div w:id="433328605">
      <w:bodyDiv w:val="1"/>
      <w:marLeft w:val="0"/>
      <w:marRight w:val="0"/>
      <w:marTop w:val="0"/>
      <w:marBottom w:val="0"/>
      <w:divBdr>
        <w:top w:val="none" w:sz="0" w:space="0" w:color="auto"/>
        <w:left w:val="none" w:sz="0" w:space="0" w:color="auto"/>
        <w:bottom w:val="none" w:sz="0" w:space="0" w:color="auto"/>
        <w:right w:val="none" w:sz="0" w:space="0" w:color="auto"/>
      </w:divBdr>
    </w:div>
    <w:div w:id="540555306">
      <w:bodyDiv w:val="1"/>
      <w:marLeft w:val="0"/>
      <w:marRight w:val="0"/>
      <w:marTop w:val="0"/>
      <w:marBottom w:val="0"/>
      <w:divBdr>
        <w:top w:val="none" w:sz="0" w:space="0" w:color="auto"/>
        <w:left w:val="none" w:sz="0" w:space="0" w:color="auto"/>
        <w:bottom w:val="none" w:sz="0" w:space="0" w:color="auto"/>
        <w:right w:val="none" w:sz="0" w:space="0" w:color="auto"/>
      </w:divBdr>
    </w:div>
    <w:div w:id="586379738">
      <w:bodyDiv w:val="1"/>
      <w:marLeft w:val="0"/>
      <w:marRight w:val="0"/>
      <w:marTop w:val="0"/>
      <w:marBottom w:val="0"/>
      <w:divBdr>
        <w:top w:val="none" w:sz="0" w:space="0" w:color="auto"/>
        <w:left w:val="none" w:sz="0" w:space="0" w:color="auto"/>
        <w:bottom w:val="none" w:sz="0" w:space="0" w:color="auto"/>
        <w:right w:val="none" w:sz="0" w:space="0" w:color="auto"/>
      </w:divBdr>
    </w:div>
    <w:div w:id="587465734">
      <w:bodyDiv w:val="1"/>
      <w:marLeft w:val="0"/>
      <w:marRight w:val="0"/>
      <w:marTop w:val="0"/>
      <w:marBottom w:val="0"/>
      <w:divBdr>
        <w:top w:val="none" w:sz="0" w:space="0" w:color="auto"/>
        <w:left w:val="none" w:sz="0" w:space="0" w:color="auto"/>
        <w:bottom w:val="none" w:sz="0" w:space="0" w:color="auto"/>
        <w:right w:val="none" w:sz="0" w:space="0" w:color="auto"/>
      </w:divBdr>
      <w:divsChild>
        <w:div w:id="164169743">
          <w:marLeft w:val="0"/>
          <w:marRight w:val="0"/>
          <w:marTop w:val="0"/>
          <w:marBottom w:val="0"/>
          <w:divBdr>
            <w:top w:val="none" w:sz="0" w:space="0" w:color="auto"/>
            <w:left w:val="none" w:sz="0" w:space="0" w:color="auto"/>
            <w:bottom w:val="none" w:sz="0" w:space="0" w:color="auto"/>
            <w:right w:val="none" w:sz="0" w:space="0" w:color="auto"/>
          </w:divBdr>
        </w:div>
      </w:divsChild>
    </w:div>
    <w:div w:id="662006976">
      <w:bodyDiv w:val="1"/>
      <w:marLeft w:val="0"/>
      <w:marRight w:val="0"/>
      <w:marTop w:val="0"/>
      <w:marBottom w:val="0"/>
      <w:divBdr>
        <w:top w:val="none" w:sz="0" w:space="0" w:color="auto"/>
        <w:left w:val="none" w:sz="0" w:space="0" w:color="auto"/>
        <w:bottom w:val="none" w:sz="0" w:space="0" w:color="auto"/>
        <w:right w:val="none" w:sz="0" w:space="0" w:color="auto"/>
      </w:divBdr>
    </w:div>
    <w:div w:id="746222221">
      <w:bodyDiv w:val="1"/>
      <w:marLeft w:val="0"/>
      <w:marRight w:val="0"/>
      <w:marTop w:val="0"/>
      <w:marBottom w:val="0"/>
      <w:divBdr>
        <w:top w:val="none" w:sz="0" w:space="0" w:color="auto"/>
        <w:left w:val="none" w:sz="0" w:space="0" w:color="auto"/>
        <w:bottom w:val="none" w:sz="0" w:space="0" w:color="auto"/>
        <w:right w:val="none" w:sz="0" w:space="0" w:color="auto"/>
      </w:divBdr>
    </w:div>
    <w:div w:id="751239228">
      <w:bodyDiv w:val="1"/>
      <w:marLeft w:val="0"/>
      <w:marRight w:val="0"/>
      <w:marTop w:val="0"/>
      <w:marBottom w:val="0"/>
      <w:divBdr>
        <w:top w:val="none" w:sz="0" w:space="0" w:color="auto"/>
        <w:left w:val="none" w:sz="0" w:space="0" w:color="auto"/>
        <w:bottom w:val="none" w:sz="0" w:space="0" w:color="auto"/>
        <w:right w:val="none" w:sz="0" w:space="0" w:color="auto"/>
      </w:divBdr>
    </w:div>
    <w:div w:id="752311515">
      <w:bodyDiv w:val="1"/>
      <w:marLeft w:val="0"/>
      <w:marRight w:val="0"/>
      <w:marTop w:val="0"/>
      <w:marBottom w:val="0"/>
      <w:divBdr>
        <w:top w:val="none" w:sz="0" w:space="0" w:color="auto"/>
        <w:left w:val="none" w:sz="0" w:space="0" w:color="auto"/>
        <w:bottom w:val="none" w:sz="0" w:space="0" w:color="auto"/>
        <w:right w:val="none" w:sz="0" w:space="0" w:color="auto"/>
      </w:divBdr>
    </w:div>
    <w:div w:id="819881254">
      <w:bodyDiv w:val="1"/>
      <w:marLeft w:val="0"/>
      <w:marRight w:val="0"/>
      <w:marTop w:val="0"/>
      <w:marBottom w:val="0"/>
      <w:divBdr>
        <w:top w:val="none" w:sz="0" w:space="0" w:color="auto"/>
        <w:left w:val="none" w:sz="0" w:space="0" w:color="auto"/>
        <w:bottom w:val="none" w:sz="0" w:space="0" w:color="auto"/>
        <w:right w:val="none" w:sz="0" w:space="0" w:color="auto"/>
      </w:divBdr>
    </w:div>
    <w:div w:id="965502422">
      <w:bodyDiv w:val="1"/>
      <w:marLeft w:val="0"/>
      <w:marRight w:val="0"/>
      <w:marTop w:val="0"/>
      <w:marBottom w:val="0"/>
      <w:divBdr>
        <w:top w:val="none" w:sz="0" w:space="0" w:color="auto"/>
        <w:left w:val="none" w:sz="0" w:space="0" w:color="auto"/>
        <w:bottom w:val="none" w:sz="0" w:space="0" w:color="auto"/>
        <w:right w:val="none" w:sz="0" w:space="0" w:color="auto"/>
      </w:divBdr>
    </w:div>
    <w:div w:id="1022128308">
      <w:bodyDiv w:val="1"/>
      <w:marLeft w:val="0"/>
      <w:marRight w:val="0"/>
      <w:marTop w:val="0"/>
      <w:marBottom w:val="0"/>
      <w:divBdr>
        <w:top w:val="none" w:sz="0" w:space="0" w:color="auto"/>
        <w:left w:val="none" w:sz="0" w:space="0" w:color="auto"/>
        <w:bottom w:val="none" w:sz="0" w:space="0" w:color="auto"/>
        <w:right w:val="none" w:sz="0" w:space="0" w:color="auto"/>
      </w:divBdr>
    </w:div>
    <w:div w:id="1202789787">
      <w:bodyDiv w:val="1"/>
      <w:marLeft w:val="0"/>
      <w:marRight w:val="0"/>
      <w:marTop w:val="0"/>
      <w:marBottom w:val="0"/>
      <w:divBdr>
        <w:top w:val="none" w:sz="0" w:space="0" w:color="auto"/>
        <w:left w:val="none" w:sz="0" w:space="0" w:color="auto"/>
        <w:bottom w:val="none" w:sz="0" w:space="0" w:color="auto"/>
        <w:right w:val="none" w:sz="0" w:space="0" w:color="auto"/>
      </w:divBdr>
    </w:div>
    <w:div w:id="1277519564">
      <w:bodyDiv w:val="1"/>
      <w:marLeft w:val="0"/>
      <w:marRight w:val="0"/>
      <w:marTop w:val="0"/>
      <w:marBottom w:val="0"/>
      <w:divBdr>
        <w:top w:val="none" w:sz="0" w:space="0" w:color="auto"/>
        <w:left w:val="none" w:sz="0" w:space="0" w:color="auto"/>
        <w:bottom w:val="none" w:sz="0" w:space="0" w:color="auto"/>
        <w:right w:val="none" w:sz="0" w:space="0" w:color="auto"/>
      </w:divBdr>
    </w:div>
    <w:div w:id="1292177045">
      <w:bodyDiv w:val="1"/>
      <w:marLeft w:val="0"/>
      <w:marRight w:val="0"/>
      <w:marTop w:val="0"/>
      <w:marBottom w:val="0"/>
      <w:divBdr>
        <w:top w:val="none" w:sz="0" w:space="0" w:color="auto"/>
        <w:left w:val="none" w:sz="0" w:space="0" w:color="auto"/>
        <w:bottom w:val="none" w:sz="0" w:space="0" w:color="auto"/>
        <w:right w:val="none" w:sz="0" w:space="0" w:color="auto"/>
      </w:divBdr>
    </w:div>
    <w:div w:id="1316716248">
      <w:bodyDiv w:val="1"/>
      <w:marLeft w:val="0"/>
      <w:marRight w:val="0"/>
      <w:marTop w:val="0"/>
      <w:marBottom w:val="0"/>
      <w:divBdr>
        <w:top w:val="none" w:sz="0" w:space="0" w:color="auto"/>
        <w:left w:val="none" w:sz="0" w:space="0" w:color="auto"/>
        <w:bottom w:val="none" w:sz="0" w:space="0" w:color="auto"/>
        <w:right w:val="none" w:sz="0" w:space="0" w:color="auto"/>
      </w:divBdr>
    </w:div>
    <w:div w:id="1338190463">
      <w:bodyDiv w:val="1"/>
      <w:marLeft w:val="0"/>
      <w:marRight w:val="0"/>
      <w:marTop w:val="0"/>
      <w:marBottom w:val="0"/>
      <w:divBdr>
        <w:top w:val="none" w:sz="0" w:space="0" w:color="auto"/>
        <w:left w:val="none" w:sz="0" w:space="0" w:color="auto"/>
        <w:bottom w:val="none" w:sz="0" w:space="0" w:color="auto"/>
        <w:right w:val="none" w:sz="0" w:space="0" w:color="auto"/>
      </w:divBdr>
    </w:div>
    <w:div w:id="1385720532">
      <w:bodyDiv w:val="1"/>
      <w:marLeft w:val="0"/>
      <w:marRight w:val="0"/>
      <w:marTop w:val="0"/>
      <w:marBottom w:val="0"/>
      <w:divBdr>
        <w:top w:val="none" w:sz="0" w:space="0" w:color="auto"/>
        <w:left w:val="none" w:sz="0" w:space="0" w:color="auto"/>
        <w:bottom w:val="none" w:sz="0" w:space="0" w:color="auto"/>
        <w:right w:val="none" w:sz="0" w:space="0" w:color="auto"/>
      </w:divBdr>
    </w:div>
    <w:div w:id="1553999790">
      <w:bodyDiv w:val="1"/>
      <w:marLeft w:val="0"/>
      <w:marRight w:val="0"/>
      <w:marTop w:val="0"/>
      <w:marBottom w:val="0"/>
      <w:divBdr>
        <w:top w:val="none" w:sz="0" w:space="0" w:color="auto"/>
        <w:left w:val="none" w:sz="0" w:space="0" w:color="auto"/>
        <w:bottom w:val="none" w:sz="0" w:space="0" w:color="auto"/>
        <w:right w:val="none" w:sz="0" w:space="0" w:color="auto"/>
      </w:divBdr>
      <w:divsChild>
        <w:div w:id="3709409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18596610">
              <w:marLeft w:val="0"/>
              <w:marRight w:val="0"/>
              <w:marTop w:val="0"/>
              <w:marBottom w:val="0"/>
              <w:divBdr>
                <w:top w:val="none" w:sz="0" w:space="0" w:color="auto"/>
                <w:left w:val="none" w:sz="0" w:space="0" w:color="auto"/>
                <w:bottom w:val="none" w:sz="0" w:space="0" w:color="auto"/>
                <w:right w:val="none" w:sz="0" w:space="0" w:color="auto"/>
              </w:divBdr>
            </w:div>
          </w:divsChild>
        </w:div>
        <w:div w:id="86778433">
          <w:marLeft w:val="0"/>
          <w:marRight w:val="0"/>
          <w:marTop w:val="0"/>
          <w:marBottom w:val="0"/>
          <w:divBdr>
            <w:top w:val="none" w:sz="0" w:space="0" w:color="auto"/>
            <w:left w:val="none" w:sz="0" w:space="0" w:color="auto"/>
            <w:bottom w:val="none" w:sz="0" w:space="0" w:color="auto"/>
            <w:right w:val="none" w:sz="0" w:space="0" w:color="auto"/>
          </w:divBdr>
        </w:div>
        <w:div w:id="125396578">
          <w:marLeft w:val="0"/>
          <w:marRight w:val="0"/>
          <w:marTop w:val="0"/>
          <w:marBottom w:val="0"/>
          <w:divBdr>
            <w:top w:val="none" w:sz="0" w:space="0" w:color="auto"/>
            <w:left w:val="none" w:sz="0" w:space="0" w:color="auto"/>
            <w:bottom w:val="none" w:sz="0" w:space="0" w:color="auto"/>
            <w:right w:val="none" w:sz="0" w:space="0" w:color="auto"/>
          </w:divBdr>
        </w:div>
        <w:div w:id="131102274">
          <w:marLeft w:val="0"/>
          <w:marRight w:val="0"/>
          <w:marTop w:val="0"/>
          <w:marBottom w:val="0"/>
          <w:divBdr>
            <w:top w:val="none" w:sz="0" w:space="0" w:color="auto"/>
            <w:left w:val="none" w:sz="0" w:space="0" w:color="auto"/>
            <w:bottom w:val="none" w:sz="0" w:space="0" w:color="auto"/>
            <w:right w:val="none" w:sz="0" w:space="0" w:color="auto"/>
          </w:divBdr>
        </w:div>
        <w:div w:id="161094724">
          <w:marLeft w:val="0"/>
          <w:marRight w:val="0"/>
          <w:marTop w:val="0"/>
          <w:marBottom w:val="0"/>
          <w:divBdr>
            <w:top w:val="none" w:sz="0" w:space="0" w:color="auto"/>
            <w:left w:val="none" w:sz="0" w:space="0" w:color="auto"/>
            <w:bottom w:val="none" w:sz="0" w:space="0" w:color="auto"/>
            <w:right w:val="none" w:sz="0" w:space="0" w:color="auto"/>
          </w:divBdr>
        </w:div>
        <w:div w:id="294913732">
          <w:marLeft w:val="0"/>
          <w:marRight w:val="0"/>
          <w:marTop w:val="0"/>
          <w:marBottom w:val="0"/>
          <w:divBdr>
            <w:top w:val="none" w:sz="0" w:space="0" w:color="auto"/>
            <w:left w:val="none" w:sz="0" w:space="0" w:color="auto"/>
            <w:bottom w:val="none" w:sz="0" w:space="0" w:color="auto"/>
            <w:right w:val="none" w:sz="0" w:space="0" w:color="auto"/>
          </w:divBdr>
        </w:div>
        <w:div w:id="431704829">
          <w:marLeft w:val="0"/>
          <w:marRight w:val="0"/>
          <w:marTop w:val="0"/>
          <w:marBottom w:val="0"/>
          <w:divBdr>
            <w:top w:val="none" w:sz="0" w:space="0" w:color="auto"/>
            <w:left w:val="none" w:sz="0" w:space="0" w:color="auto"/>
            <w:bottom w:val="none" w:sz="0" w:space="0" w:color="auto"/>
            <w:right w:val="none" w:sz="0" w:space="0" w:color="auto"/>
          </w:divBdr>
        </w:div>
        <w:div w:id="490682418">
          <w:marLeft w:val="0"/>
          <w:marRight w:val="0"/>
          <w:marTop w:val="0"/>
          <w:marBottom w:val="0"/>
          <w:divBdr>
            <w:top w:val="none" w:sz="0" w:space="0" w:color="auto"/>
            <w:left w:val="none" w:sz="0" w:space="0" w:color="auto"/>
            <w:bottom w:val="none" w:sz="0" w:space="0" w:color="auto"/>
            <w:right w:val="none" w:sz="0" w:space="0" w:color="auto"/>
          </w:divBdr>
        </w:div>
        <w:div w:id="52031915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29574576">
              <w:marLeft w:val="0"/>
              <w:marRight w:val="0"/>
              <w:marTop w:val="0"/>
              <w:marBottom w:val="0"/>
              <w:divBdr>
                <w:top w:val="none" w:sz="0" w:space="0" w:color="auto"/>
                <w:left w:val="none" w:sz="0" w:space="0" w:color="auto"/>
                <w:bottom w:val="none" w:sz="0" w:space="0" w:color="auto"/>
                <w:right w:val="none" w:sz="0" w:space="0" w:color="auto"/>
              </w:divBdr>
            </w:div>
          </w:divsChild>
        </w:div>
        <w:div w:id="671643932">
          <w:marLeft w:val="0"/>
          <w:marRight w:val="0"/>
          <w:marTop w:val="0"/>
          <w:marBottom w:val="0"/>
          <w:divBdr>
            <w:top w:val="none" w:sz="0" w:space="0" w:color="auto"/>
            <w:left w:val="none" w:sz="0" w:space="0" w:color="auto"/>
            <w:bottom w:val="none" w:sz="0" w:space="0" w:color="auto"/>
            <w:right w:val="none" w:sz="0" w:space="0" w:color="auto"/>
          </w:divBdr>
        </w:div>
        <w:div w:id="699235918">
          <w:marLeft w:val="0"/>
          <w:marRight w:val="0"/>
          <w:marTop w:val="0"/>
          <w:marBottom w:val="0"/>
          <w:divBdr>
            <w:top w:val="none" w:sz="0" w:space="0" w:color="auto"/>
            <w:left w:val="none" w:sz="0" w:space="0" w:color="auto"/>
            <w:bottom w:val="none" w:sz="0" w:space="0" w:color="auto"/>
            <w:right w:val="none" w:sz="0" w:space="0" w:color="auto"/>
          </w:divBdr>
        </w:div>
        <w:div w:id="969166157">
          <w:marLeft w:val="0"/>
          <w:marRight w:val="0"/>
          <w:marTop w:val="0"/>
          <w:marBottom w:val="0"/>
          <w:divBdr>
            <w:top w:val="none" w:sz="0" w:space="0" w:color="auto"/>
            <w:left w:val="none" w:sz="0" w:space="0" w:color="auto"/>
            <w:bottom w:val="none" w:sz="0" w:space="0" w:color="auto"/>
            <w:right w:val="none" w:sz="0" w:space="0" w:color="auto"/>
          </w:divBdr>
        </w:div>
        <w:div w:id="1026063118">
          <w:marLeft w:val="0"/>
          <w:marRight w:val="0"/>
          <w:marTop w:val="0"/>
          <w:marBottom w:val="0"/>
          <w:divBdr>
            <w:top w:val="none" w:sz="0" w:space="0" w:color="auto"/>
            <w:left w:val="none" w:sz="0" w:space="0" w:color="auto"/>
            <w:bottom w:val="none" w:sz="0" w:space="0" w:color="auto"/>
            <w:right w:val="none" w:sz="0" w:space="0" w:color="auto"/>
          </w:divBdr>
        </w:div>
        <w:div w:id="1147358970">
          <w:marLeft w:val="0"/>
          <w:marRight w:val="0"/>
          <w:marTop w:val="0"/>
          <w:marBottom w:val="0"/>
          <w:divBdr>
            <w:top w:val="none" w:sz="0" w:space="0" w:color="auto"/>
            <w:left w:val="none" w:sz="0" w:space="0" w:color="auto"/>
            <w:bottom w:val="none" w:sz="0" w:space="0" w:color="auto"/>
            <w:right w:val="none" w:sz="0" w:space="0" w:color="auto"/>
          </w:divBdr>
        </w:div>
        <w:div w:id="1394506324">
          <w:marLeft w:val="0"/>
          <w:marRight w:val="0"/>
          <w:marTop w:val="0"/>
          <w:marBottom w:val="0"/>
          <w:divBdr>
            <w:top w:val="none" w:sz="0" w:space="0" w:color="auto"/>
            <w:left w:val="none" w:sz="0" w:space="0" w:color="auto"/>
            <w:bottom w:val="none" w:sz="0" w:space="0" w:color="auto"/>
            <w:right w:val="none" w:sz="0" w:space="0" w:color="auto"/>
          </w:divBdr>
        </w:div>
        <w:div w:id="1537039643">
          <w:marLeft w:val="0"/>
          <w:marRight w:val="0"/>
          <w:marTop w:val="0"/>
          <w:marBottom w:val="0"/>
          <w:divBdr>
            <w:top w:val="none" w:sz="0" w:space="0" w:color="auto"/>
            <w:left w:val="none" w:sz="0" w:space="0" w:color="auto"/>
            <w:bottom w:val="none" w:sz="0" w:space="0" w:color="auto"/>
            <w:right w:val="none" w:sz="0" w:space="0" w:color="auto"/>
          </w:divBdr>
        </w:div>
        <w:div w:id="1661734763">
          <w:marLeft w:val="0"/>
          <w:marRight w:val="0"/>
          <w:marTop w:val="0"/>
          <w:marBottom w:val="0"/>
          <w:divBdr>
            <w:top w:val="none" w:sz="0" w:space="0" w:color="auto"/>
            <w:left w:val="none" w:sz="0" w:space="0" w:color="auto"/>
            <w:bottom w:val="none" w:sz="0" w:space="0" w:color="auto"/>
            <w:right w:val="none" w:sz="0" w:space="0" w:color="auto"/>
          </w:divBdr>
        </w:div>
        <w:div w:id="1838304370">
          <w:marLeft w:val="0"/>
          <w:marRight w:val="0"/>
          <w:marTop w:val="0"/>
          <w:marBottom w:val="0"/>
          <w:divBdr>
            <w:top w:val="none" w:sz="0" w:space="0" w:color="auto"/>
            <w:left w:val="none" w:sz="0" w:space="0" w:color="auto"/>
            <w:bottom w:val="none" w:sz="0" w:space="0" w:color="auto"/>
            <w:right w:val="none" w:sz="0" w:space="0" w:color="auto"/>
          </w:divBdr>
        </w:div>
        <w:div w:id="1996641828">
          <w:marLeft w:val="0"/>
          <w:marRight w:val="0"/>
          <w:marTop w:val="0"/>
          <w:marBottom w:val="0"/>
          <w:divBdr>
            <w:top w:val="none" w:sz="0" w:space="0" w:color="auto"/>
            <w:left w:val="none" w:sz="0" w:space="0" w:color="auto"/>
            <w:bottom w:val="none" w:sz="0" w:space="0" w:color="auto"/>
            <w:right w:val="none" w:sz="0" w:space="0" w:color="auto"/>
          </w:divBdr>
        </w:div>
        <w:div w:id="2036270869">
          <w:marLeft w:val="0"/>
          <w:marRight w:val="0"/>
          <w:marTop w:val="0"/>
          <w:marBottom w:val="0"/>
          <w:divBdr>
            <w:top w:val="none" w:sz="0" w:space="0" w:color="auto"/>
            <w:left w:val="none" w:sz="0" w:space="0" w:color="auto"/>
            <w:bottom w:val="none" w:sz="0" w:space="0" w:color="auto"/>
            <w:right w:val="none" w:sz="0" w:space="0" w:color="auto"/>
          </w:divBdr>
        </w:div>
        <w:div w:id="2115467592">
          <w:marLeft w:val="0"/>
          <w:marRight w:val="0"/>
          <w:marTop w:val="0"/>
          <w:marBottom w:val="0"/>
          <w:divBdr>
            <w:top w:val="none" w:sz="0" w:space="0" w:color="auto"/>
            <w:left w:val="none" w:sz="0" w:space="0" w:color="auto"/>
            <w:bottom w:val="none" w:sz="0" w:space="0" w:color="auto"/>
            <w:right w:val="none" w:sz="0" w:space="0" w:color="auto"/>
          </w:divBdr>
        </w:div>
      </w:divsChild>
    </w:div>
    <w:div w:id="1557397854">
      <w:bodyDiv w:val="1"/>
      <w:marLeft w:val="0"/>
      <w:marRight w:val="0"/>
      <w:marTop w:val="0"/>
      <w:marBottom w:val="0"/>
      <w:divBdr>
        <w:top w:val="none" w:sz="0" w:space="0" w:color="auto"/>
        <w:left w:val="none" w:sz="0" w:space="0" w:color="auto"/>
        <w:bottom w:val="none" w:sz="0" w:space="0" w:color="auto"/>
        <w:right w:val="none" w:sz="0" w:space="0" w:color="auto"/>
      </w:divBdr>
    </w:div>
    <w:div w:id="1895384819">
      <w:bodyDiv w:val="1"/>
      <w:marLeft w:val="0"/>
      <w:marRight w:val="0"/>
      <w:marTop w:val="0"/>
      <w:marBottom w:val="0"/>
      <w:divBdr>
        <w:top w:val="none" w:sz="0" w:space="0" w:color="auto"/>
        <w:left w:val="none" w:sz="0" w:space="0" w:color="auto"/>
        <w:bottom w:val="none" w:sz="0" w:space="0" w:color="auto"/>
        <w:right w:val="none" w:sz="0" w:space="0" w:color="auto"/>
      </w:divBdr>
    </w:div>
    <w:div w:id="19496517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image" Target="media/image16.png"/><Relationship Id="rId21" Type="http://schemas.openxmlformats.org/officeDocument/2006/relationships/image" Target="media/image13.png"/><Relationship Id="rId42" Type="http://schemas.openxmlformats.org/officeDocument/2006/relationships/image" Target="media/image24.png"/><Relationship Id="rId47" Type="http://schemas.openxmlformats.org/officeDocument/2006/relationships/oleObject" Target="embeddings/oleObject13.bin"/><Relationship Id="rId63" Type="http://schemas.openxmlformats.org/officeDocument/2006/relationships/image" Target="media/image35.png"/><Relationship Id="rId68" Type="http://schemas.openxmlformats.org/officeDocument/2006/relationships/image" Target="media/image40.jpeg"/><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oleObject" Target="embeddings/oleObject4.bin"/><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image" Target="media/image19.png"/><Relationship Id="rId37" Type="http://schemas.openxmlformats.org/officeDocument/2006/relationships/oleObject" Target="embeddings/oleObject8.bin"/><Relationship Id="rId40" Type="http://schemas.openxmlformats.org/officeDocument/2006/relationships/image" Target="media/image23.png"/><Relationship Id="rId45" Type="http://schemas.openxmlformats.org/officeDocument/2006/relationships/oleObject" Target="embeddings/oleObject12.bin"/><Relationship Id="rId53" Type="http://schemas.openxmlformats.org/officeDocument/2006/relationships/oleObject" Target="embeddings/oleObject16.bin"/><Relationship Id="rId58" Type="http://schemas.openxmlformats.org/officeDocument/2006/relationships/image" Target="media/image32.png"/><Relationship Id="rId66" Type="http://schemas.openxmlformats.org/officeDocument/2006/relationships/image" Target="media/image38.png"/><Relationship Id="rId74" Type="http://schemas.openxmlformats.org/officeDocument/2006/relationships/theme" Target="theme/theme1.xml"/><Relationship Id="rId5" Type="http://schemas.openxmlformats.org/officeDocument/2006/relationships/settings" Target="settings.xml"/><Relationship Id="rId61" Type="http://schemas.openxmlformats.org/officeDocument/2006/relationships/oleObject" Target="embeddings/oleObject20.bin"/><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oleObject" Target="embeddings/oleObject3.bin"/><Relationship Id="rId30" Type="http://schemas.openxmlformats.org/officeDocument/2006/relationships/image" Target="media/image18.png"/><Relationship Id="rId35" Type="http://schemas.openxmlformats.org/officeDocument/2006/relationships/oleObject" Target="embeddings/oleObject7.bin"/><Relationship Id="rId43" Type="http://schemas.openxmlformats.org/officeDocument/2006/relationships/oleObject" Target="embeddings/oleObject11.bin"/><Relationship Id="rId48" Type="http://schemas.openxmlformats.org/officeDocument/2006/relationships/image" Target="media/image27.png"/><Relationship Id="rId56" Type="http://schemas.openxmlformats.org/officeDocument/2006/relationships/image" Target="media/image31.png"/><Relationship Id="rId64" Type="http://schemas.openxmlformats.org/officeDocument/2006/relationships/image" Target="media/image36.png"/><Relationship Id="rId69" Type="http://schemas.openxmlformats.org/officeDocument/2006/relationships/image" Target="media/image41.png"/><Relationship Id="rId8" Type="http://schemas.openxmlformats.org/officeDocument/2006/relationships/endnotes" Target="endnotes.xml"/><Relationship Id="rId51" Type="http://schemas.openxmlformats.org/officeDocument/2006/relationships/oleObject" Target="embeddings/oleObject15.bin"/><Relationship Id="rId72"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oleObject" Target="embeddings/oleObject2.bin"/><Relationship Id="rId33" Type="http://schemas.openxmlformats.org/officeDocument/2006/relationships/oleObject" Target="embeddings/oleObject6.bin"/><Relationship Id="rId38" Type="http://schemas.openxmlformats.org/officeDocument/2006/relationships/image" Target="media/image22.png"/><Relationship Id="rId46" Type="http://schemas.openxmlformats.org/officeDocument/2006/relationships/image" Target="media/image26.png"/><Relationship Id="rId59" Type="http://schemas.openxmlformats.org/officeDocument/2006/relationships/oleObject" Target="embeddings/oleObject19.bin"/><Relationship Id="rId67" Type="http://schemas.openxmlformats.org/officeDocument/2006/relationships/image" Target="media/image39.png"/><Relationship Id="rId20" Type="http://schemas.openxmlformats.org/officeDocument/2006/relationships/image" Target="media/image12.png"/><Relationship Id="rId41" Type="http://schemas.openxmlformats.org/officeDocument/2006/relationships/oleObject" Target="embeddings/oleObject10.bin"/><Relationship Id="rId54" Type="http://schemas.openxmlformats.org/officeDocument/2006/relationships/image" Target="media/image30.png"/><Relationship Id="rId62" Type="http://schemas.openxmlformats.org/officeDocument/2006/relationships/image" Target="media/image34.png"/><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oleObject" Target="embeddings/oleObject1.bin"/><Relationship Id="rId28" Type="http://schemas.openxmlformats.org/officeDocument/2006/relationships/image" Target="media/image17.png"/><Relationship Id="rId36" Type="http://schemas.openxmlformats.org/officeDocument/2006/relationships/image" Target="media/image21.png"/><Relationship Id="rId49" Type="http://schemas.openxmlformats.org/officeDocument/2006/relationships/oleObject" Target="embeddings/oleObject14.bin"/><Relationship Id="rId57" Type="http://schemas.openxmlformats.org/officeDocument/2006/relationships/oleObject" Target="embeddings/oleObject18.bin"/><Relationship Id="rId10" Type="http://schemas.openxmlformats.org/officeDocument/2006/relationships/image" Target="media/image2.png"/><Relationship Id="rId31" Type="http://schemas.openxmlformats.org/officeDocument/2006/relationships/oleObject" Target="embeddings/oleObject5.bin"/><Relationship Id="rId44" Type="http://schemas.openxmlformats.org/officeDocument/2006/relationships/image" Target="media/image25.png"/><Relationship Id="rId52" Type="http://schemas.openxmlformats.org/officeDocument/2006/relationships/image" Target="media/image29.png"/><Relationship Id="rId60" Type="http://schemas.openxmlformats.org/officeDocument/2006/relationships/image" Target="media/image33.png"/><Relationship Id="rId65" Type="http://schemas.openxmlformats.org/officeDocument/2006/relationships/image" Target="media/image37.png"/><Relationship Id="rId7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oleObject" Target="embeddings/oleObject9.bin"/><Relationship Id="rId34" Type="http://schemas.openxmlformats.org/officeDocument/2006/relationships/image" Target="media/image20.png"/><Relationship Id="rId50" Type="http://schemas.openxmlformats.org/officeDocument/2006/relationships/image" Target="media/image28.png"/><Relationship Id="rId55" Type="http://schemas.openxmlformats.org/officeDocument/2006/relationships/oleObject" Target="embeddings/oleObject17.bin"/><Relationship Id="rId7" Type="http://schemas.openxmlformats.org/officeDocument/2006/relationships/footnotes" Target="footnotes.xml"/><Relationship Id="rId71"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E0E82BD-0183-4143-B12D-224050E54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11</Pages>
  <Words>4226</Words>
  <Characters>24093</Characters>
  <Application>Microsoft Office Word</Application>
  <DocSecurity>0</DocSecurity>
  <Lines>200</Lines>
  <Paragraphs>56</Paragraphs>
  <ScaleCrop>false</ScaleCrop>
  <Company/>
  <LinksUpToDate>false</LinksUpToDate>
  <CharactersWithSpaces>28263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胡伟澎</dc:creator>
  <cp:lastModifiedBy>张 勇</cp:lastModifiedBy>
  <cp:revision>2</cp:revision>
  <dcterms:created xsi:type="dcterms:W3CDTF">2020-03-11T00:59:00Z</dcterms:created>
  <dcterms:modified xsi:type="dcterms:W3CDTF">2020-05-10T09:10:00Z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